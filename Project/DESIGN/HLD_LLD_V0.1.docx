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9F0B60" w:rsidRDefault="009F0B60" w14:paraId="0B7807E6" w14:textId="77777777">
      <w:pPr>
        <w:tabs>
          <w:tab w:val="left" w:pos="2268"/>
        </w:tabs>
        <w:ind w:left="2268" w:hanging="2268"/>
        <w:jc w:val="both"/>
        <w:rPr>
          <w:rFonts w:ascii="Arial" w:hAnsi="Arial" w:cs="Arial"/>
          <w:b/>
        </w:rPr>
      </w:pPr>
    </w:p>
    <w:p w:rsidR="009F0B60" w:rsidRDefault="009F0B60" w14:paraId="16D3BD27" w14:textId="77777777">
      <w:pPr>
        <w:rPr>
          <w:rFonts w:ascii="Arial" w:hAnsi="Arial" w:cs="Arial"/>
        </w:rPr>
      </w:pPr>
    </w:p>
    <w:p w:rsidR="009F0B60" w:rsidRDefault="009F0B60" w14:paraId="540C364B" w14:textId="77777777">
      <w:pPr>
        <w:rPr>
          <w:rFonts w:ascii="Arial" w:hAnsi="Arial" w:cs="Arial"/>
        </w:rPr>
      </w:pPr>
    </w:p>
    <w:p w:rsidR="009F0B60" w:rsidRDefault="009F0B60" w14:paraId="738BACC4" w14:textId="77777777">
      <w:pPr>
        <w:rPr>
          <w:rFonts w:ascii="Arial" w:hAnsi="Arial" w:cs="Arial"/>
        </w:rPr>
      </w:pPr>
    </w:p>
    <w:p w:rsidR="009F0B60" w:rsidRDefault="009F0B60" w14:paraId="506FCD05" w14:textId="77777777">
      <w:pPr>
        <w:rPr>
          <w:rFonts w:ascii="Arial" w:hAnsi="Arial" w:cs="Arial"/>
        </w:rPr>
      </w:pPr>
    </w:p>
    <w:p w:rsidR="009F0B60" w:rsidRDefault="009F0B60" w14:paraId="6C190F5B" w14:textId="77777777">
      <w:pPr>
        <w:rPr>
          <w:rFonts w:ascii="Arial" w:hAnsi="Arial" w:cs="Arial"/>
        </w:rPr>
      </w:pPr>
    </w:p>
    <w:p w:rsidR="009F0B60" w:rsidRDefault="009F0B60" w14:paraId="186F0E65" w14:textId="77777777">
      <w:pPr>
        <w:rPr>
          <w:rFonts w:ascii="Arial" w:hAnsi="Arial" w:cs="Arial"/>
        </w:rPr>
      </w:pPr>
    </w:p>
    <w:p w:rsidR="009F0B60" w:rsidRDefault="009F0B60" w14:paraId="778807BD" w14:textId="77777777">
      <w:pPr>
        <w:rPr>
          <w:rFonts w:ascii="Arial" w:hAnsi="Arial" w:cs="Arial"/>
        </w:rPr>
      </w:pPr>
    </w:p>
    <w:p w:rsidR="009F0B60" w:rsidRDefault="009F0B60" w14:paraId="389DCFB4" w14:textId="77777777">
      <w:pPr>
        <w:rPr>
          <w:rFonts w:ascii="Arial" w:hAnsi="Arial" w:cs="Arial"/>
        </w:rPr>
      </w:pPr>
    </w:p>
    <w:p w:rsidRPr="00DF1414" w:rsidR="00566298" w:rsidP="08A9A8A2" w:rsidRDefault="00566298" w14:paraId="1861E458" w14:textId="4158344A">
      <w:pPr>
        <w:pStyle w:val="Normal"/>
        <w:ind w:left="720"/>
        <w:rPr>
          <w:rFonts w:ascii="Arial" w:hAnsi="Arial" w:cs="Arial"/>
          <w:lang w:val="fr-FR"/>
        </w:rPr>
      </w:pPr>
    </w:p>
    <w:p w:rsidR="009F0B60" w:rsidP="08A9A8A2" w:rsidRDefault="00566298" w14:paraId="7E81BF62" w14:textId="3BB9118A">
      <w:pPr>
        <w:pStyle w:val="Title"/>
        <w:jc w:val="right"/>
        <w:rPr>
          <w:noProof/>
          <w:sz w:val="32"/>
          <w:szCs w:val="32"/>
          <w:lang w:val="fr-FR"/>
        </w:rPr>
      </w:pPr>
      <w:r w:rsidRPr="08A9A8A2" w:rsidR="00566298">
        <w:rPr>
          <w:rFonts w:cs="Arial"/>
        </w:rPr>
        <w:t xml:space="preserve">  </w:t>
      </w:r>
      <w:r w:rsidRPr="08A9A8A2" w:rsidR="2C0F7965">
        <w:rPr>
          <w:rFonts w:cs="Arial"/>
        </w:rPr>
        <w:t>Defect</w:t>
      </w:r>
      <w:r w:rsidRPr="08A9A8A2" w:rsidR="2C0F7965">
        <w:rPr>
          <w:rFonts w:cs="Arial"/>
        </w:rPr>
        <w:t xml:space="preserve"> Programmer Assignments</w:t>
      </w:r>
    </w:p>
    <w:p w:rsidR="4118141C" w:rsidP="08A9A8A2" w:rsidRDefault="4118141C" w14:paraId="7C235DB6" w14:textId="5855C992">
      <w:pPr>
        <w:pStyle w:val="Normal"/>
      </w:pPr>
      <w:r w:rsidR="4118141C">
        <w:rPr/>
        <w:t xml:space="preserve">                                                       </w:t>
      </w:r>
      <w:r w:rsidR="2368A66C">
        <w:rPr/>
        <w:t>Sprint Implementation-1</w:t>
      </w:r>
    </w:p>
    <w:p w:rsidR="20A5CD2D" w:rsidP="08A9A8A2" w:rsidRDefault="20A5CD2D" w14:paraId="40A01324" w14:textId="2C17EB13">
      <w:pPr>
        <w:pStyle w:val="Normal"/>
      </w:pPr>
      <w:r w:rsidR="20A5CD2D">
        <w:rPr/>
        <w:t xml:space="preserve">                                                       </w:t>
      </w:r>
      <w:r w:rsidR="2368A66C">
        <w:rPr/>
        <w:t xml:space="preserve">Project Timeline: </w:t>
      </w:r>
    </w:p>
    <w:p w:rsidRPr="00566298" w:rsidR="00566298" w:rsidP="00566298" w:rsidRDefault="00566298" w14:paraId="52981460" w14:textId="77777777">
      <w:pPr>
        <w:rPr>
          <w:lang w:val="fr-FR"/>
        </w:rPr>
      </w:pPr>
    </w:p>
    <w:p w:rsidR="009F0B60" w:rsidP="00566298" w:rsidRDefault="009F0B60" w14:paraId="2F5297CB" w14:textId="6DA26050">
      <w:pPr>
        <w:jc w:val="right"/>
        <w:rPr>
          <w:rFonts w:ascii="Arial" w:hAnsi="Arial" w:cs="Arial"/>
        </w:rPr>
      </w:pPr>
      <w:r w:rsidRPr="08A9A8A2" w:rsidR="009F0B60">
        <w:rPr>
          <w:rFonts w:ascii="Arial" w:hAnsi="Arial" w:cs="Arial"/>
        </w:rPr>
        <w:t xml:space="preserve">The purpose of this document is to </w:t>
      </w:r>
      <w:r w:rsidRPr="08A9A8A2" w:rsidR="47C37C23">
        <w:rPr>
          <w:rFonts w:ascii="Arial" w:hAnsi="Arial" w:cs="Arial"/>
        </w:rPr>
        <w:t>provide</w:t>
      </w:r>
      <w:r w:rsidRPr="08A9A8A2" w:rsidR="009F0B60">
        <w:rPr>
          <w:rFonts w:ascii="Arial" w:hAnsi="Arial" w:cs="Arial"/>
        </w:rPr>
        <w:t xml:space="preserve"> a template for </w:t>
      </w:r>
      <w:r w:rsidRPr="08A9A8A2" w:rsidR="00032C69">
        <w:rPr>
          <w:rFonts w:ascii="Arial" w:hAnsi="Arial" w:cs="Arial"/>
        </w:rPr>
        <w:t>documenting both HLD &amp; LLD</w:t>
      </w:r>
      <w:r w:rsidRPr="08A9A8A2" w:rsidR="009F0B60">
        <w:rPr>
          <w:rFonts w:ascii="Arial" w:hAnsi="Arial" w:cs="Arial"/>
        </w:rPr>
        <w:t xml:space="preserve">. </w:t>
      </w:r>
    </w:p>
    <w:p w:rsidR="009F0B60" w:rsidP="00566298" w:rsidRDefault="009F0B60" w14:paraId="0E961653" w14:textId="77777777">
      <w:pPr>
        <w:jc w:val="right"/>
        <w:rPr>
          <w:rFonts w:ascii="Arial" w:hAnsi="Arial" w:cs="Arial"/>
        </w:rPr>
        <w:sectPr w:rsidR="009F0B60">
          <w:headerReference w:type="even" r:id="rId11"/>
          <w:headerReference w:type="default" r:id="rId12"/>
          <w:footerReference w:type="even" r:id="rId13"/>
          <w:footerReference w:type="default" r:id="rId14"/>
          <w:headerReference w:type="first" r:id="rId15"/>
          <w:footerReference w:type="first" r:id="rId16"/>
          <w:pgSz w:w="12240" w:h="15840" w:orient="portrait" w:code="1"/>
          <w:pgMar w:top="1339" w:right="2070" w:bottom="1267" w:left="1620" w:header="720" w:footer="634" w:gutter="0"/>
          <w:cols w:space="720"/>
          <w:noEndnote/>
        </w:sectPr>
      </w:pPr>
    </w:p>
    <w:p w:rsidR="009F0B60" w:rsidRDefault="009F0B60" w14:paraId="2EE31DE2" w14:textId="77777777">
      <w:pPr>
        <w:tabs>
          <w:tab w:val="left" w:pos="2268"/>
        </w:tabs>
        <w:ind w:left="2268" w:hanging="2268"/>
        <w:jc w:val="both"/>
        <w:rPr>
          <w:rFonts w:ascii="Arial" w:hAnsi="Arial" w:cs="Arial"/>
          <w:b/>
        </w:rPr>
      </w:pPr>
    </w:p>
    <w:p w:rsidR="00566298" w:rsidP="00566298" w:rsidRDefault="00566298" w14:paraId="59FE35A0" w14:textId="77777777">
      <w:pPr>
        <w:rPr>
          <w:b/>
          <w:bCs/>
          <w:sz w:val="24"/>
          <w:lang w:val="fr-FR"/>
        </w:rPr>
      </w:pPr>
      <w:bookmarkStart w:name="_Toc392578938" w:id="0"/>
      <w:bookmarkStart w:name="_Toc392648323" w:id="1"/>
      <w:bookmarkStart w:name="_Toc392652349" w:id="2"/>
      <w:bookmarkStart w:name="_Toc393179863" w:id="3"/>
      <w:r w:rsidRPr="00DF1414">
        <w:rPr>
          <w:b/>
          <w:bCs/>
          <w:sz w:val="24"/>
          <w:lang w:val="fr-FR"/>
        </w:rPr>
        <w:t>Document Control</w:t>
      </w:r>
      <w:r>
        <w:rPr>
          <w:b/>
          <w:bCs/>
          <w:sz w:val="24"/>
          <w:lang w:val="fr-FR"/>
        </w:rPr>
        <w:t> :</w:t>
      </w:r>
    </w:p>
    <w:p w:rsidR="00566298" w:rsidP="00566298" w:rsidRDefault="00566298" w14:paraId="085C22C1" w14:textId="77777777">
      <w:pPr>
        <w:ind w:firstLine="720"/>
        <w:rPr>
          <w:b/>
          <w:bCs/>
          <w:sz w:val="24"/>
          <w:lang w:val="fr-FR"/>
        </w:rPr>
      </w:pPr>
    </w:p>
    <w:p w:rsidR="00566298" w:rsidP="00566298" w:rsidRDefault="00566298" w14:paraId="51AE019B" w14:textId="77777777">
      <w:pPr>
        <w:ind w:firstLine="720"/>
        <w:rPr>
          <w:b/>
          <w:bCs/>
          <w:sz w:val="24"/>
          <w:lang w:val="fr-FR"/>
        </w:rPr>
      </w:pPr>
    </w:p>
    <w:tbl>
      <w:tblPr>
        <w:tblW w:w="9860" w:type="dxa"/>
        <w:tblInd w:w="98" w:type="dxa"/>
        <w:tblLook w:val="04A0" w:firstRow="1" w:lastRow="0" w:firstColumn="1" w:lastColumn="0" w:noHBand="0" w:noVBand="1"/>
      </w:tblPr>
      <w:tblGrid>
        <w:gridCol w:w="2278"/>
        <w:gridCol w:w="1701"/>
        <w:gridCol w:w="2410"/>
        <w:gridCol w:w="577"/>
        <w:gridCol w:w="236"/>
        <w:gridCol w:w="859"/>
        <w:gridCol w:w="659"/>
        <w:gridCol w:w="570"/>
        <w:gridCol w:w="570"/>
      </w:tblGrid>
      <w:tr w:rsidRPr="00E173E9" w:rsidR="00566298" w:rsidTr="008945F1" w14:paraId="2AC941BC" w14:textId="77777777">
        <w:trPr>
          <w:trHeight w:val="420"/>
        </w:trPr>
        <w:tc>
          <w:tcPr>
            <w:tcW w:w="9860" w:type="dxa"/>
            <w:gridSpan w:val="9"/>
            <w:tcBorders>
              <w:top w:val="single" w:color="auto" w:sz="8" w:space="0"/>
              <w:left w:val="single" w:color="auto" w:sz="8" w:space="0"/>
              <w:bottom w:val="single" w:color="auto" w:sz="8" w:space="0"/>
              <w:right w:val="single" w:color="000000" w:sz="8" w:space="0"/>
            </w:tcBorders>
            <w:shd w:val="clear" w:color="auto" w:fill="E5DFEC"/>
            <w:hideMark/>
          </w:tcPr>
          <w:p w:rsidRPr="00E173E9" w:rsidR="00566298" w:rsidP="008945F1" w:rsidRDefault="00566298" w14:paraId="1B8079B1" w14:textId="77777777">
            <w:pPr>
              <w:jc w:val="center"/>
              <w:rPr>
                <w:rFonts w:cs="Arial"/>
                <w:b/>
                <w:bCs/>
                <w:color w:val="000000"/>
                <w:sz w:val="32"/>
                <w:szCs w:val="32"/>
                <w:lang w:val="en-IN" w:eastAsia="en-IN"/>
              </w:rPr>
            </w:pPr>
            <w:r w:rsidRPr="00E173E9">
              <w:rPr>
                <w:rFonts w:cs="Arial"/>
                <w:b/>
                <w:bCs/>
                <w:color w:val="000000"/>
                <w:sz w:val="32"/>
                <w:szCs w:val="32"/>
                <w:lang w:val="en-IN" w:eastAsia="en-IN"/>
              </w:rPr>
              <w:t>Project Revision History</w:t>
            </w:r>
          </w:p>
        </w:tc>
      </w:tr>
      <w:tr w:rsidRPr="00E173E9" w:rsidR="00566298" w:rsidTr="008945F1" w14:paraId="6072B853" w14:textId="77777777">
        <w:trPr>
          <w:trHeight w:val="420"/>
        </w:trPr>
        <w:tc>
          <w:tcPr>
            <w:tcW w:w="2278" w:type="dxa"/>
            <w:tcBorders>
              <w:top w:val="nil"/>
              <w:left w:val="nil"/>
              <w:bottom w:val="nil"/>
              <w:right w:val="nil"/>
            </w:tcBorders>
            <w:shd w:val="clear" w:color="auto" w:fill="auto"/>
            <w:hideMark/>
          </w:tcPr>
          <w:p w:rsidRPr="00E173E9" w:rsidR="00566298" w:rsidP="008945F1" w:rsidRDefault="00566298" w14:paraId="05EB9940" w14:textId="77777777">
            <w:pPr>
              <w:rPr>
                <w:rFonts w:cs="Arial"/>
                <w:b/>
                <w:bCs/>
                <w:color w:val="000000"/>
                <w:sz w:val="32"/>
                <w:szCs w:val="32"/>
                <w:lang w:val="en-IN" w:eastAsia="en-IN"/>
              </w:rPr>
            </w:pPr>
          </w:p>
        </w:tc>
        <w:tc>
          <w:tcPr>
            <w:tcW w:w="1701" w:type="dxa"/>
            <w:tcBorders>
              <w:top w:val="nil"/>
              <w:left w:val="nil"/>
              <w:bottom w:val="nil"/>
              <w:right w:val="nil"/>
            </w:tcBorders>
            <w:shd w:val="clear" w:color="auto" w:fill="auto"/>
            <w:noWrap/>
            <w:vAlign w:val="bottom"/>
            <w:hideMark/>
          </w:tcPr>
          <w:p w:rsidRPr="00E173E9" w:rsidR="00566298" w:rsidP="008945F1" w:rsidRDefault="00566298" w14:paraId="3A62D875" w14:textId="77777777">
            <w:pPr>
              <w:rPr>
                <w:rFonts w:cs="Arial"/>
                <w:sz w:val="32"/>
                <w:szCs w:val="32"/>
                <w:lang w:val="en-IN" w:eastAsia="en-IN"/>
              </w:rPr>
            </w:pPr>
          </w:p>
        </w:tc>
        <w:tc>
          <w:tcPr>
            <w:tcW w:w="2987" w:type="dxa"/>
            <w:gridSpan w:val="2"/>
            <w:tcBorders>
              <w:top w:val="nil"/>
              <w:left w:val="nil"/>
              <w:bottom w:val="nil"/>
              <w:right w:val="nil"/>
            </w:tcBorders>
            <w:shd w:val="clear" w:color="auto" w:fill="auto"/>
            <w:noWrap/>
            <w:vAlign w:val="bottom"/>
            <w:hideMark/>
          </w:tcPr>
          <w:p w:rsidRPr="00E173E9" w:rsidR="00566298" w:rsidP="008945F1" w:rsidRDefault="00566298" w14:paraId="7D16E0C9" w14:textId="77777777">
            <w:pPr>
              <w:rPr>
                <w:rFonts w:cs="Arial"/>
                <w:sz w:val="32"/>
                <w:szCs w:val="32"/>
                <w:lang w:val="en-IN" w:eastAsia="en-IN"/>
              </w:rPr>
            </w:pPr>
          </w:p>
        </w:tc>
        <w:tc>
          <w:tcPr>
            <w:tcW w:w="236" w:type="dxa"/>
            <w:tcBorders>
              <w:top w:val="nil"/>
              <w:left w:val="nil"/>
              <w:bottom w:val="nil"/>
              <w:right w:val="nil"/>
            </w:tcBorders>
            <w:shd w:val="clear" w:color="auto" w:fill="auto"/>
            <w:noWrap/>
            <w:vAlign w:val="bottom"/>
            <w:hideMark/>
          </w:tcPr>
          <w:p w:rsidRPr="00E173E9" w:rsidR="00566298" w:rsidP="008945F1" w:rsidRDefault="00566298" w14:paraId="71BA6884" w14:textId="77777777">
            <w:pPr>
              <w:rPr>
                <w:rFonts w:cs="Arial"/>
                <w:sz w:val="32"/>
                <w:szCs w:val="32"/>
                <w:lang w:val="en-IN" w:eastAsia="en-IN"/>
              </w:rPr>
            </w:pPr>
          </w:p>
        </w:tc>
        <w:tc>
          <w:tcPr>
            <w:tcW w:w="859" w:type="dxa"/>
            <w:tcBorders>
              <w:top w:val="nil"/>
              <w:left w:val="nil"/>
              <w:bottom w:val="nil"/>
              <w:right w:val="nil"/>
            </w:tcBorders>
            <w:shd w:val="clear" w:color="auto" w:fill="auto"/>
            <w:noWrap/>
            <w:vAlign w:val="bottom"/>
            <w:hideMark/>
          </w:tcPr>
          <w:p w:rsidRPr="00E173E9" w:rsidR="00566298" w:rsidP="008945F1" w:rsidRDefault="00566298" w14:paraId="17488691" w14:textId="77777777">
            <w:pPr>
              <w:rPr>
                <w:rFonts w:ascii="Calibri" w:hAnsi="Calibri"/>
                <w:color w:val="000000"/>
                <w:sz w:val="22"/>
                <w:szCs w:val="22"/>
                <w:lang w:val="en-IN" w:eastAsia="en-IN"/>
              </w:rPr>
            </w:pPr>
          </w:p>
        </w:tc>
        <w:tc>
          <w:tcPr>
            <w:tcW w:w="659" w:type="dxa"/>
            <w:tcBorders>
              <w:top w:val="nil"/>
              <w:left w:val="nil"/>
              <w:bottom w:val="nil"/>
              <w:right w:val="nil"/>
            </w:tcBorders>
            <w:shd w:val="clear" w:color="auto" w:fill="auto"/>
            <w:noWrap/>
            <w:vAlign w:val="bottom"/>
            <w:hideMark/>
          </w:tcPr>
          <w:p w:rsidRPr="00E173E9" w:rsidR="00566298" w:rsidP="008945F1" w:rsidRDefault="00566298" w14:paraId="545F30D5" w14:textId="77777777">
            <w:pPr>
              <w:rPr>
                <w:rFonts w:ascii="Calibri" w:hAnsi="Calibri"/>
                <w:color w:val="000000"/>
                <w:sz w:val="22"/>
                <w:szCs w:val="22"/>
                <w:lang w:val="en-IN" w:eastAsia="en-IN"/>
              </w:rPr>
            </w:pPr>
          </w:p>
        </w:tc>
        <w:tc>
          <w:tcPr>
            <w:tcW w:w="570" w:type="dxa"/>
            <w:tcBorders>
              <w:top w:val="nil"/>
              <w:left w:val="nil"/>
              <w:bottom w:val="nil"/>
              <w:right w:val="nil"/>
            </w:tcBorders>
            <w:shd w:val="clear" w:color="auto" w:fill="auto"/>
            <w:noWrap/>
            <w:vAlign w:val="bottom"/>
            <w:hideMark/>
          </w:tcPr>
          <w:p w:rsidRPr="00E173E9" w:rsidR="00566298" w:rsidP="008945F1" w:rsidRDefault="00566298" w14:paraId="62E13225" w14:textId="77777777">
            <w:pPr>
              <w:rPr>
                <w:rFonts w:ascii="Calibri" w:hAnsi="Calibri"/>
                <w:color w:val="000000"/>
                <w:sz w:val="22"/>
                <w:szCs w:val="22"/>
                <w:lang w:val="en-IN" w:eastAsia="en-IN"/>
              </w:rPr>
            </w:pPr>
          </w:p>
        </w:tc>
        <w:tc>
          <w:tcPr>
            <w:tcW w:w="570" w:type="dxa"/>
            <w:tcBorders>
              <w:top w:val="nil"/>
              <w:left w:val="nil"/>
              <w:bottom w:val="nil"/>
              <w:right w:val="nil"/>
            </w:tcBorders>
            <w:shd w:val="clear" w:color="auto" w:fill="auto"/>
            <w:noWrap/>
            <w:vAlign w:val="bottom"/>
            <w:hideMark/>
          </w:tcPr>
          <w:p w:rsidRPr="00E173E9" w:rsidR="00566298" w:rsidP="008945F1" w:rsidRDefault="00566298" w14:paraId="744D9C51" w14:textId="77777777">
            <w:pPr>
              <w:rPr>
                <w:rFonts w:ascii="Calibri" w:hAnsi="Calibri"/>
                <w:color w:val="000000"/>
                <w:sz w:val="22"/>
                <w:szCs w:val="22"/>
                <w:lang w:val="en-IN" w:eastAsia="en-IN"/>
              </w:rPr>
            </w:pPr>
          </w:p>
        </w:tc>
      </w:tr>
      <w:tr w:rsidRPr="00E173E9" w:rsidR="00566298" w:rsidTr="008945F1" w14:paraId="042BAEF0" w14:textId="77777777">
        <w:trPr>
          <w:trHeight w:val="765"/>
        </w:trPr>
        <w:tc>
          <w:tcPr>
            <w:tcW w:w="2278" w:type="dxa"/>
            <w:tcBorders>
              <w:top w:val="single" w:color="auto" w:sz="8" w:space="0"/>
              <w:left w:val="single" w:color="auto" w:sz="8" w:space="0"/>
              <w:bottom w:val="single" w:color="auto" w:sz="8" w:space="0"/>
              <w:right w:val="single" w:color="auto" w:sz="8" w:space="0"/>
            </w:tcBorders>
            <w:shd w:val="clear" w:color="auto" w:fill="E5DFEC"/>
            <w:vAlign w:val="center"/>
            <w:hideMark/>
          </w:tcPr>
          <w:p w:rsidRPr="00E173E9" w:rsidR="00566298" w:rsidP="008945F1" w:rsidRDefault="00566298" w14:paraId="2C162D62" w14:textId="77777777">
            <w:pPr>
              <w:jc w:val="center"/>
              <w:rPr>
                <w:rFonts w:cs="Arial"/>
                <w:b/>
                <w:bCs/>
                <w:lang w:val="en-IN" w:eastAsia="en-IN"/>
              </w:rPr>
            </w:pPr>
            <w:r w:rsidRPr="00E173E9">
              <w:rPr>
                <w:rFonts w:cs="Arial"/>
                <w:b/>
                <w:bCs/>
                <w:lang w:val="en-IN" w:eastAsia="en-IN"/>
              </w:rPr>
              <w:t>Date</w:t>
            </w:r>
          </w:p>
        </w:tc>
        <w:tc>
          <w:tcPr>
            <w:tcW w:w="1701" w:type="dxa"/>
            <w:tcBorders>
              <w:top w:val="single" w:color="auto" w:sz="8" w:space="0"/>
              <w:left w:val="nil"/>
              <w:bottom w:val="single" w:color="auto" w:sz="8" w:space="0"/>
              <w:right w:val="single" w:color="auto" w:sz="8" w:space="0"/>
            </w:tcBorders>
            <w:shd w:val="clear" w:color="auto" w:fill="E5DFEC"/>
            <w:vAlign w:val="center"/>
            <w:hideMark/>
          </w:tcPr>
          <w:p w:rsidRPr="00E173E9" w:rsidR="00566298" w:rsidP="008945F1" w:rsidRDefault="00566298" w14:paraId="69D7CB49" w14:textId="77777777">
            <w:pPr>
              <w:jc w:val="center"/>
              <w:rPr>
                <w:rFonts w:cs="Arial"/>
                <w:b/>
                <w:bCs/>
                <w:lang w:val="en-IN" w:eastAsia="en-IN"/>
              </w:rPr>
            </w:pPr>
            <w:r w:rsidRPr="00E173E9">
              <w:rPr>
                <w:rFonts w:cs="Arial"/>
                <w:b/>
                <w:bCs/>
                <w:lang w:val="en-IN" w:eastAsia="en-IN"/>
              </w:rPr>
              <w:t>Version</w:t>
            </w:r>
          </w:p>
        </w:tc>
        <w:tc>
          <w:tcPr>
            <w:tcW w:w="2410" w:type="dxa"/>
            <w:tcBorders>
              <w:top w:val="single" w:color="auto" w:sz="8" w:space="0"/>
              <w:left w:val="nil"/>
              <w:bottom w:val="single" w:color="auto" w:sz="8" w:space="0"/>
              <w:right w:val="single" w:color="auto" w:sz="8" w:space="0"/>
            </w:tcBorders>
            <w:shd w:val="clear" w:color="auto" w:fill="E5DFEC"/>
            <w:vAlign w:val="center"/>
            <w:hideMark/>
          </w:tcPr>
          <w:p w:rsidRPr="00E173E9" w:rsidR="00566298" w:rsidP="008945F1" w:rsidRDefault="00566298" w14:paraId="169EA2B0" w14:textId="77777777">
            <w:pPr>
              <w:jc w:val="center"/>
              <w:rPr>
                <w:rFonts w:cs="Arial"/>
                <w:b/>
                <w:bCs/>
                <w:lang w:val="en-IN" w:eastAsia="en-IN"/>
              </w:rPr>
            </w:pPr>
            <w:r w:rsidRPr="00E173E9">
              <w:rPr>
                <w:rFonts w:cs="Arial"/>
                <w:b/>
                <w:bCs/>
                <w:lang w:val="en-IN" w:eastAsia="en-IN"/>
              </w:rPr>
              <w:t>Author</w:t>
            </w:r>
          </w:p>
        </w:tc>
        <w:tc>
          <w:tcPr>
            <w:tcW w:w="2331" w:type="dxa"/>
            <w:gridSpan w:val="4"/>
            <w:tcBorders>
              <w:top w:val="single" w:color="auto" w:sz="8" w:space="0"/>
              <w:left w:val="nil"/>
              <w:bottom w:val="single" w:color="auto" w:sz="8" w:space="0"/>
              <w:right w:val="single" w:color="auto" w:sz="8" w:space="0"/>
            </w:tcBorders>
            <w:shd w:val="clear" w:color="auto" w:fill="E5DFEC"/>
            <w:vAlign w:val="center"/>
            <w:hideMark/>
          </w:tcPr>
          <w:p w:rsidRPr="00E173E9" w:rsidR="00566298" w:rsidP="008945F1" w:rsidRDefault="00566298" w14:paraId="5ED3F461" w14:textId="77777777">
            <w:pPr>
              <w:jc w:val="center"/>
              <w:rPr>
                <w:rFonts w:cs="Arial"/>
                <w:b/>
                <w:bCs/>
                <w:lang w:val="en-IN" w:eastAsia="en-IN"/>
              </w:rPr>
            </w:pPr>
            <w:r w:rsidRPr="00E173E9">
              <w:rPr>
                <w:rFonts w:cs="Arial"/>
                <w:b/>
                <w:bCs/>
                <w:lang w:val="en-IN" w:eastAsia="en-IN"/>
              </w:rPr>
              <w:t>Brief Description of Changes</w:t>
            </w:r>
          </w:p>
        </w:tc>
        <w:tc>
          <w:tcPr>
            <w:tcW w:w="1140" w:type="dxa"/>
            <w:gridSpan w:val="2"/>
            <w:tcBorders>
              <w:top w:val="single" w:color="auto" w:sz="8" w:space="0"/>
              <w:left w:val="nil"/>
              <w:bottom w:val="single" w:color="auto" w:sz="8" w:space="0"/>
              <w:right w:val="single" w:color="auto" w:sz="8" w:space="0"/>
            </w:tcBorders>
            <w:shd w:val="clear" w:color="auto" w:fill="E5DFEC"/>
            <w:vAlign w:val="center"/>
            <w:hideMark/>
          </w:tcPr>
          <w:p w:rsidRPr="00E173E9" w:rsidR="00566298" w:rsidP="008945F1" w:rsidRDefault="00566298" w14:paraId="04532128" w14:textId="77777777">
            <w:pPr>
              <w:jc w:val="center"/>
              <w:rPr>
                <w:rFonts w:cs="Arial"/>
                <w:b/>
                <w:bCs/>
                <w:lang w:val="en-IN" w:eastAsia="en-IN"/>
              </w:rPr>
            </w:pPr>
            <w:r w:rsidRPr="00E173E9">
              <w:rPr>
                <w:rFonts w:cs="Arial"/>
                <w:b/>
                <w:bCs/>
                <w:lang w:val="en-IN" w:eastAsia="en-IN"/>
              </w:rPr>
              <w:t>Approver Signature</w:t>
            </w:r>
          </w:p>
        </w:tc>
      </w:tr>
      <w:tr w:rsidRPr="00E173E9" w:rsidR="00566298" w:rsidTr="008945F1" w14:paraId="1B3DFF4A" w14:textId="77777777">
        <w:trPr>
          <w:trHeight w:val="315"/>
        </w:trPr>
        <w:tc>
          <w:tcPr>
            <w:tcW w:w="2278" w:type="dxa"/>
            <w:tcBorders>
              <w:top w:val="nil"/>
              <w:left w:val="single" w:color="auto" w:sz="8" w:space="0"/>
              <w:bottom w:val="single" w:color="auto" w:sz="8" w:space="0"/>
              <w:right w:val="single" w:color="auto" w:sz="8" w:space="0"/>
            </w:tcBorders>
            <w:shd w:val="clear" w:color="auto" w:fill="auto"/>
            <w:hideMark/>
          </w:tcPr>
          <w:p w:rsidRPr="00E173E9" w:rsidR="00566298" w:rsidP="008945F1" w:rsidRDefault="00566298" w14:paraId="1AE2D188" w14:textId="77777777">
            <w:pPr>
              <w:rPr>
                <w:rFonts w:cs="Arial"/>
                <w:lang w:val="en-IN" w:eastAsia="en-IN"/>
              </w:rPr>
            </w:pPr>
            <w:r w:rsidRPr="00E173E9">
              <w:rPr>
                <w:rFonts w:cs="Arial"/>
                <w:lang w:val="en-IN" w:eastAsia="en-IN"/>
              </w:rPr>
              <w:t> </w:t>
            </w:r>
          </w:p>
        </w:tc>
        <w:tc>
          <w:tcPr>
            <w:tcW w:w="1701" w:type="dxa"/>
            <w:tcBorders>
              <w:top w:val="nil"/>
              <w:left w:val="nil"/>
              <w:bottom w:val="single" w:color="auto" w:sz="8" w:space="0"/>
              <w:right w:val="single" w:color="auto" w:sz="8" w:space="0"/>
            </w:tcBorders>
            <w:shd w:val="clear" w:color="auto" w:fill="auto"/>
            <w:hideMark/>
          </w:tcPr>
          <w:p w:rsidRPr="00E173E9" w:rsidR="00566298" w:rsidP="008945F1" w:rsidRDefault="00566298" w14:paraId="0A8D058F" w14:textId="77777777">
            <w:pPr>
              <w:rPr>
                <w:rFonts w:cs="Arial"/>
                <w:lang w:val="en-IN" w:eastAsia="en-IN"/>
              </w:rPr>
            </w:pPr>
            <w:r w:rsidRPr="00E173E9">
              <w:rPr>
                <w:rFonts w:cs="Arial"/>
                <w:lang w:val="en-IN" w:eastAsia="en-IN"/>
              </w:rPr>
              <w:t> </w:t>
            </w:r>
          </w:p>
        </w:tc>
        <w:tc>
          <w:tcPr>
            <w:tcW w:w="2410" w:type="dxa"/>
            <w:tcBorders>
              <w:top w:val="single" w:color="auto" w:sz="8" w:space="0"/>
              <w:left w:val="nil"/>
              <w:bottom w:val="single" w:color="auto" w:sz="8" w:space="0"/>
              <w:right w:val="single" w:color="auto" w:sz="8" w:space="0"/>
            </w:tcBorders>
            <w:shd w:val="clear" w:color="auto" w:fill="auto"/>
            <w:hideMark/>
          </w:tcPr>
          <w:p w:rsidRPr="00E173E9" w:rsidR="00566298" w:rsidP="008945F1" w:rsidRDefault="00566298" w14:paraId="5F1AE66F" w14:textId="77777777">
            <w:pPr>
              <w:rPr>
                <w:rFonts w:cs="Arial"/>
                <w:lang w:val="en-IN" w:eastAsia="en-IN"/>
              </w:rPr>
            </w:pPr>
            <w:r w:rsidRPr="00E173E9">
              <w:rPr>
                <w:rFonts w:cs="Arial"/>
                <w:lang w:val="en-IN" w:eastAsia="en-IN"/>
              </w:rPr>
              <w:t> </w:t>
            </w:r>
          </w:p>
        </w:tc>
        <w:tc>
          <w:tcPr>
            <w:tcW w:w="2331" w:type="dxa"/>
            <w:gridSpan w:val="4"/>
            <w:tcBorders>
              <w:top w:val="single" w:color="auto" w:sz="8" w:space="0"/>
              <w:left w:val="nil"/>
              <w:bottom w:val="single" w:color="auto" w:sz="8" w:space="0"/>
              <w:right w:val="single" w:color="auto" w:sz="8" w:space="0"/>
            </w:tcBorders>
            <w:shd w:val="clear" w:color="auto" w:fill="auto"/>
            <w:hideMark/>
          </w:tcPr>
          <w:p w:rsidRPr="00E173E9" w:rsidR="00566298" w:rsidP="008945F1" w:rsidRDefault="00566298" w14:paraId="260725F7" w14:textId="77777777">
            <w:pPr>
              <w:rPr>
                <w:rFonts w:cs="Arial"/>
                <w:lang w:val="en-IN" w:eastAsia="en-IN"/>
              </w:rPr>
            </w:pPr>
            <w:r w:rsidRPr="00E173E9">
              <w:rPr>
                <w:rFonts w:cs="Arial"/>
                <w:lang w:val="en-IN" w:eastAsia="en-IN"/>
              </w:rPr>
              <w:t> </w:t>
            </w:r>
          </w:p>
        </w:tc>
        <w:tc>
          <w:tcPr>
            <w:tcW w:w="1140" w:type="dxa"/>
            <w:gridSpan w:val="2"/>
            <w:tcBorders>
              <w:top w:val="single" w:color="auto" w:sz="8" w:space="0"/>
              <w:left w:val="nil"/>
              <w:bottom w:val="single" w:color="auto" w:sz="8" w:space="0"/>
              <w:right w:val="single" w:color="auto" w:sz="8" w:space="0"/>
            </w:tcBorders>
            <w:shd w:val="clear" w:color="auto" w:fill="auto"/>
            <w:hideMark/>
          </w:tcPr>
          <w:p w:rsidRPr="00E173E9" w:rsidR="00566298" w:rsidP="008945F1" w:rsidRDefault="00566298" w14:paraId="7B482EF2" w14:textId="77777777">
            <w:pPr>
              <w:rPr>
                <w:rFonts w:cs="Arial"/>
                <w:lang w:val="en-IN" w:eastAsia="en-IN"/>
              </w:rPr>
            </w:pPr>
            <w:r w:rsidRPr="00E173E9">
              <w:rPr>
                <w:rFonts w:cs="Arial"/>
                <w:lang w:val="en-IN" w:eastAsia="en-IN"/>
              </w:rPr>
              <w:t> </w:t>
            </w:r>
          </w:p>
        </w:tc>
      </w:tr>
      <w:tr w:rsidRPr="00E173E9" w:rsidR="00566298" w:rsidTr="008945F1" w14:paraId="36469FD5" w14:textId="77777777">
        <w:trPr>
          <w:trHeight w:val="315"/>
        </w:trPr>
        <w:tc>
          <w:tcPr>
            <w:tcW w:w="2278" w:type="dxa"/>
            <w:tcBorders>
              <w:top w:val="nil"/>
              <w:left w:val="single" w:color="auto" w:sz="8" w:space="0"/>
              <w:bottom w:val="single" w:color="auto" w:sz="8" w:space="0"/>
              <w:right w:val="single" w:color="auto" w:sz="8" w:space="0"/>
            </w:tcBorders>
            <w:shd w:val="clear" w:color="auto" w:fill="auto"/>
            <w:hideMark/>
          </w:tcPr>
          <w:p w:rsidRPr="00E173E9" w:rsidR="00566298" w:rsidP="008945F1" w:rsidRDefault="00566298" w14:paraId="347779A6" w14:textId="77777777">
            <w:pPr>
              <w:rPr>
                <w:rFonts w:cs="Arial"/>
                <w:lang w:val="en-IN" w:eastAsia="en-IN"/>
              </w:rPr>
            </w:pPr>
            <w:r w:rsidRPr="00E173E9">
              <w:rPr>
                <w:rFonts w:cs="Arial"/>
                <w:lang w:val="en-IN" w:eastAsia="en-IN"/>
              </w:rPr>
              <w:t> </w:t>
            </w:r>
          </w:p>
        </w:tc>
        <w:tc>
          <w:tcPr>
            <w:tcW w:w="1701" w:type="dxa"/>
            <w:tcBorders>
              <w:top w:val="nil"/>
              <w:left w:val="nil"/>
              <w:bottom w:val="single" w:color="auto" w:sz="8" w:space="0"/>
              <w:right w:val="single" w:color="auto" w:sz="8" w:space="0"/>
            </w:tcBorders>
            <w:shd w:val="clear" w:color="auto" w:fill="auto"/>
            <w:hideMark/>
          </w:tcPr>
          <w:p w:rsidRPr="00E173E9" w:rsidR="00566298" w:rsidP="008945F1" w:rsidRDefault="00566298" w14:paraId="66829EE2" w14:textId="77777777">
            <w:pPr>
              <w:rPr>
                <w:rFonts w:cs="Arial"/>
                <w:lang w:val="en-IN" w:eastAsia="en-IN"/>
              </w:rPr>
            </w:pPr>
            <w:r w:rsidRPr="00E173E9">
              <w:rPr>
                <w:rFonts w:cs="Arial"/>
                <w:lang w:val="en-IN" w:eastAsia="en-IN"/>
              </w:rPr>
              <w:t> </w:t>
            </w:r>
          </w:p>
        </w:tc>
        <w:tc>
          <w:tcPr>
            <w:tcW w:w="2410" w:type="dxa"/>
            <w:tcBorders>
              <w:top w:val="single" w:color="auto" w:sz="8" w:space="0"/>
              <w:left w:val="nil"/>
              <w:bottom w:val="single" w:color="auto" w:sz="8" w:space="0"/>
              <w:right w:val="single" w:color="000000" w:sz="8" w:space="0"/>
            </w:tcBorders>
            <w:shd w:val="clear" w:color="auto" w:fill="auto"/>
            <w:hideMark/>
          </w:tcPr>
          <w:p w:rsidRPr="00E173E9" w:rsidR="00566298" w:rsidP="008945F1" w:rsidRDefault="00566298" w14:paraId="3C162C2D" w14:textId="77777777">
            <w:pPr>
              <w:jc w:val="center"/>
              <w:rPr>
                <w:rFonts w:cs="Arial"/>
                <w:lang w:val="en-IN" w:eastAsia="en-IN"/>
              </w:rPr>
            </w:pPr>
            <w:r w:rsidRPr="00E173E9">
              <w:rPr>
                <w:rFonts w:cs="Arial"/>
                <w:lang w:val="en-IN" w:eastAsia="en-IN"/>
              </w:rPr>
              <w:t> </w:t>
            </w:r>
          </w:p>
        </w:tc>
        <w:tc>
          <w:tcPr>
            <w:tcW w:w="2331" w:type="dxa"/>
            <w:gridSpan w:val="4"/>
            <w:tcBorders>
              <w:top w:val="single" w:color="auto" w:sz="8" w:space="0"/>
              <w:left w:val="nil"/>
              <w:bottom w:val="single" w:color="auto" w:sz="8" w:space="0"/>
              <w:right w:val="single" w:color="auto" w:sz="8" w:space="0"/>
            </w:tcBorders>
            <w:shd w:val="clear" w:color="auto" w:fill="auto"/>
            <w:hideMark/>
          </w:tcPr>
          <w:p w:rsidRPr="00E173E9" w:rsidR="00566298" w:rsidP="008945F1" w:rsidRDefault="00566298" w14:paraId="39A99FA7" w14:textId="77777777">
            <w:pPr>
              <w:rPr>
                <w:rFonts w:cs="Arial"/>
                <w:lang w:val="en-IN" w:eastAsia="en-IN"/>
              </w:rPr>
            </w:pPr>
            <w:r w:rsidRPr="00E173E9">
              <w:rPr>
                <w:rFonts w:cs="Arial"/>
                <w:lang w:val="en-IN" w:eastAsia="en-IN"/>
              </w:rPr>
              <w:t> </w:t>
            </w:r>
          </w:p>
        </w:tc>
        <w:tc>
          <w:tcPr>
            <w:tcW w:w="1140" w:type="dxa"/>
            <w:gridSpan w:val="2"/>
            <w:tcBorders>
              <w:top w:val="single" w:color="auto" w:sz="8" w:space="0"/>
              <w:left w:val="nil"/>
              <w:bottom w:val="single" w:color="auto" w:sz="8" w:space="0"/>
              <w:right w:val="single" w:color="auto" w:sz="8" w:space="0"/>
            </w:tcBorders>
            <w:shd w:val="clear" w:color="auto" w:fill="auto"/>
            <w:hideMark/>
          </w:tcPr>
          <w:p w:rsidRPr="00E173E9" w:rsidR="00566298" w:rsidP="008945F1" w:rsidRDefault="00566298" w14:paraId="3B5E9353" w14:textId="77777777">
            <w:pPr>
              <w:rPr>
                <w:rFonts w:cs="Arial"/>
                <w:lang w:val="en-IN" w:eastAsia="en-IN"/>
              </w:rPr>
            </w:pPr>
            <w:r w:rsidRPr="00E173E9">
              <w:rPr>
                <w:rFonts w:cs="Arial"/>
                <w:lang w:val="en-IN" w:eastAsia="en-IN"/>
              </w:rPr>
              <w:t> </w:t>
            </w:r>
          </w:p>
        </w:tc>
      </w:tr>
      <w:tr w:rsidRPr="00E173E9" w:rsidR="00566298" w:rsidTr="008945F1" w14:paraId="2E6425D9" w14:textId="77777777">
        <w:trPr>
          <w:trHeight w:val="420"/>
        </w:trPr>
        <w:tc>
          <w:tcPr>
            <w:tcW w:w="2278" w:type="dxa"/>
            <w:tcBorders>
              <w:top w:val="nil"/>
              <w:left w:val="single" w:color="auto" w:sz="8" w:space="0"/>
              <w:bottom w:val="single" w:color="auto" w:sz="8" w:space="0"/>
              <w:right w:val="single" w:color="auto" w:sz="8" w:space="0"/>
            </w:tcBorders>
            <w:shd w:val="clear" w:color="auto" w:fill="auto"/>
            <w:hideMark/>
          </w:tcPr>
          <w:p w:rsidRPr="00E173E9" w:rsidR="00566298" w:rsidP="008945F1" w:rsidRDefault="00566298" w14:paraId="4E6E8F8F" w14:textId="77777777">
            <w:pPr>
              <w:rPr>
                <w:rFonts w:cs="Arial"/>
                <w:lang w:val="en-IN" w:eastAsia="en-IN"/>
              </w:rPr>
            </w:pPr>
            <w:r w:rsidRPr="00E173E9">
              <w:rPr>
                <w:rFonts w:cs="Arial"/>
                <w:lang w:val="en-IN" w:eastAsia="en-IN"/>
              </w:rPr>
              <w:t> </w:t>
            </w:r>
          </w:p>
        </w:tc>
        <w:tc>
          <w:tcPr>
            <w:tcW w:w="1701" w:type="dxa"/>
            <w:tcBorders>
              <w:top w:val="nil"/>
              <w:left w:val="nil"/>
              <w:bottom w:val="single" w:color="auto" w:sz="8" w:space="0"/>
              <w:right w:val="single" w:color="auto" w:sz="8" w:space="0"/>
            </w:tcBorders>
            <w:shd w:val="clear" w:color="auto" w:fill="auto"/>
            <w:hideMark/>
          </w:tcPr>
          <w:p w:rsidRPr="00E173E9" w:rsidR="00566298" w:rsidP="008945F1" w:rsidRDefault="00566298" w14:paraId="02865159" w14:textId="77777777">
            <w:pPr>
              <w:rPr>
                <w:rFonts w:cs="Arial"/>
                <w:lang w:val="en-IN" w:eastAsia="en-IN"/>
              </w:rPr>
            </w:pPr>
            <w:r w:rsidRPr="00E173E9">
              <w:rPr>
                <w:rFonts w:cs="Arial"/>
                <w:lang w:val="en-IN" w:eastAsia="en-IN"/>
              </w:rPr>
              <w:t> </w:t>
            </w:r>
          </w:p>
        </w:tc>
        <w:tc>
          <w:tcPr>
            <w:tcW w:w="2410" w:type="dxa"/>
            <w:tcBorders>
              <w:top w:val="single" w:color="auto" w:sz="8" w:space="0"/>
              <w:left w:val="nil"/>
              <w:bottom w:val="single" w:color="auto" w:sz="8" w:space="0"/>
              <w:right w:val="single" w:color="auto" w:sz="8" w:space="0"/>
            </w:tcBorders>
            <w:shd w:val="clear" w:color="auto" w:fill="auto"/>
            <w:hideMark/>
          </w:tcPr>
          <w:p w:rsidRPr="00E173E9" w:rsidR="00566298" w:rsidP="008945F1" w:rsidRDefault="00566298" w14:paraId="75EB6220" w14:textId="77777777">
            <w:pPr>
              <w:rPr>
                <w:rFonts w:cs="Arial"/>
                <w:lang w:val="en-IN" w:eastAsia="en-IN"/>
              </w:rPr>
            </w:pPr>
            <w:r w:rsidRPr="00E173E9">
              <w:rPr>
                <w:rFonts w:cs="Arial"/>
                <w:lang w:val="en-IN" w:eastAsia="en-IN"/>
              </w:rPr>
              <w:t> </w:t>
            </w:r>
          </w:p>
        </w:tc>
        <w:tc>
          <w:tcPr>
            <w:tcW w:w="2331" w:type="dxa"/>
            <w:gridSpan w:val="4"/>
            <w:tcBorders>
              <w:top w:val="single" w:color="auto" w:sz="8" w:space="0"/>
              <w:left w:val="nil"/>
              <w:bottom w:val="single" w:color="auto" w:sz="8" w:space="0"/>
              <w:right w:val="single" w:color="auto" w:sz="8" w:space="0"/>
            </w:tcBorders>
            <w:shd w:val="clear" w:color="auto" w:fill="auto"/>
            <w:hideMark/>
          </w:tcPr>
          <w:p w:rsidRPr="00E173E9" w:rsidR="00566298" w:rsidP="008945F1" w:rsidRDefault="00566298" w14:paraId="62205891" w14:textId="77777777">
            <w:pPr>
              <w:rPr>
                <w:rFonts w:cs="Arial"/>
                <w:lang w:val="en-IN" w:eastAsia="en-IN"/>
              </w:rPr>
            </w:pPr>
            <w:r w:rsidRPr="00E173E9">
              <w:rPr>
                <w:rFonts w:cs="Arial"/>
                <w:lang w:val="en-IN" w:eastAsia="en-IN"/>
              </w:rPr>
              <w:t> </w:t>
            </w:r>
          </w:p>
        </w:tc>
        <w:tc>
          <w:tcPr>
            <w:tcW w:w="1140" w:type="dxa"/>
            <w:gridSpan w:val="2"/>
            <w:tcBorders>
              <w:top w:val="single" w:color="auto" w:sz="8" w:space="0"/>
              <w:left w:val="nil"/>
              <w:bottom w:val="single" w:color="auto" w:sz="8" w:space="0"/>
              <w:right w:val="single" w:color="auto" w:sz="8" w:space="0"/>
            </w:tcBorders>
            <w:shd w:val="clear" w:color="auto" w:fill="auto"/>
            <w:hideMark/>
          </w:tcPr>
          <w:p w:rsidRPr="00E173E9" w:rsidR="00566298" w:rsidP="008945F1" w:rsidRDefault="00566298" w14:paraId="0DF295A9" w14:textId="77777777">
            <w:pPr>
              <w:rPr>
                <w:rFonts w:cs="Arial"/>
                <w:lang w:val="en-IN" w:eastAsia="en-IN"/>
              </w:rPr>
            </w:pPr>
            <w:r w:rsidRPr="00E173E9">
              <w:rPr>
                <w:rFonts w:cs="Arial"/>
                <w:lang w:val="en-IN" w:eastAsia="en-IN"/>
              </w:rPr>
              <w:t> </w:t>
            </w:r>
          </w:p>
        </w:tc>
      </w:tr>
    </w:tbl>
    <w:p w:rsidR="00566298" w:rsidP="00566298" w:rsidRDefault="00566298" w14:paraId="530CCB2D" w14:textId="77777777">
      <w:pPr>
        <w:rPr>
          <w:sz w:val="24"/>
          <w:lang w:val="fr-FR"/>
        </w:rPr>
      </w:pPr>
    </w:p>
    <w:p w:rsidR="00566298" w:rsidP="00566298" w:rsidRDefault="00566298" w14:paraId="2CDB52EB" w14:textId="77777777">
      <w:pPr>
        <w:rPr>
          <w:sz w:val="24"/>
          <w:lang w:val="fr-FR"/>
        </w:rPr>
      </w:pPr>
    </w:p>
    <w:p w:rsidRPr="00566298" w:rsidR="00873023" w:rsidP="08A9A8A2" w:rsidRDefault="00566298" w14:paraId="7508C57A" w14:textId="77777777">
      <w:pPr>
        <w:rPr>
          <w:b w:val="1"/>
          <w:bCs w:val="1"/>
          <w:sz w:val="28"/>
          <w:szCs w:val="28"/>
        </w:rPr>
      </w:pPr>
      <w:bookmarkStart w:name="_Toc526592181" w:id="4"/>
      <w:bookmarkEnd w:id="0"/>
      <w:bookmarkEnd w:id="1"/>
      <w:bookmarkEnd w:id="2"/>
      <w:bookmarkEnd w:id="3"/>
      <w:r w:rsidRPr="08A9A8A2">
        <w:rPr>
          <w:b w:val="1"/>
          <w:bCs w:val="1"/>
          <w:sz w:val="28"/>
          <w:szCs w:val="28"/>
        </w:rPr>
        <w:br w:type="page"/>
      </w:r>
      <w:bookmarkEnd w:id="4"/>
    </w:p>
    <w:p w:rsidR="00873023" w:rsidP="08A9A8A2" w:rsidRDefault="00B43C09" w14:paraId="6C8CDDCB" w14:textId="29EFE42A">
      <w:pPr>
        <w:pStyle w:val="TOC1"/>
        <w:tabs>
          <w:tab w:val="left" w:leader="none" w:pos="390"/>
          <w:tab w:val="right" w:leader="dot" w:pos="8640"/>
        </w:tabs>
        <w:rPr>
          <w:rFonts w:cs="Times New Roman"/>
          <w:b w:val="0"/>
          <w:bCs w:val="0"/>
          <w:caps w:val="0"/>
          <w:smallCaps w:val="0"/>
          <w:noProof/>
          <w:sz w:val="22"/>
          <w:szCs w:val="22"/>
        </w:rPr>
      </w:pPr>
      <w:r>
        <w:fldChar w:fldCharType="begin"/>
      </w:r>
      <w:r>
        <w:instrText xml:space="preserve">TOC \o "1-5" \h \z \u</w:instrText>
      </w:r>
      <w:r>
        <w:fldChar w:fldCharType="separate"/>
      </w:r>
      <w:hyperlink w:anchor="_Toc1223905953">
        <w:r w:rsidRPr="08A9A8A2" w:rsidR="08A9A8A2">
          <w:rPr>
            <w:rStyle w:val="Hyperlink"/>
          </w:rPr>
          <w:t>1.</w:t>
        </w:r>
        <w:r>
          <w:tab/>
        </w:r>
        <w:r w:rsidRPr="08A9A8A2" w:rsidR="08A9A8A2">
          <w:rPr>
            <w:rStyle w:val="Hyperlink"/>
          </w:rPr>
          <w:t>Introduction</w:t>
        </w:r>
        <w:r>
          <w:tab/>
        </w:r>
        <w:r>
          <w:fldChar w:fldCharType="begin"/>
        </w:r>
        <w:r>
          <w:instrText xml:space="preserve">PAGEREF _Toc1223905953 \h</w:instrText>
        </w:r>
        <w:r>
          <w:fldChar w:fldCharType="separate"/>
        </w:r>
        <w:r w:rsidRPr="08A9A8A2" w:rsidR="08A9A8A2">
          <w:rPr>
            <w:rStyle w:val="Hyperlink"/>
          </w:rPr>
          <w:t>4</w:t>
        </w:r>
        <w:r>
          <w:fldChar w:fldCharType="end"/>
        </w:r>
      </w:hyperlink>
    </w:p>
    <w:p w:rsidR="00873023" w:rsidP="08A9A8A2" w:rsidRDefault="00B43C09" w14:paraId="732593FA" w14:textId="2FBECE2F">
      <w:pPr>
        <w:pStyle w:val="TOC1"/>
        <w:tabs>
          <w:tab w:val="right" w:leader="dot" w:pos="8640"/>
        </w:tabs>
        <w:rPr>
          <w:rFonts w:cs="Times New Roman"/>
          <w:caps w:val="0"/>
          <w:smallCaps w:val="0"/>
          <w:noProof/>
          <w:sz w:val="22"/>
          <w:szCs w:val="22"/>
        </w:rPr>
      </w:pPr>
      <w:hyperlink w:anchor="_Toc22342685">
        <w:r w:rsidRPr="08A9A8A2" w:rsidR="08A9A8A2">
          <w:rPr>
            <w:rStyle w:val="Hyperlink"/>
          </w:rPr>
          <w:t>The introduction of the software requirement specification provides an overview of the entire Software. The entire SRS with overview description purpose, scope, tools used and basic description. The aim of this document is to gather, analyze and give an in-depth insight into the Defect Programmer Assignments by defining the problem statement in detail. The detailed requirements of the Defect Programmer Assignments are provided in this document.</w:t>
        </w:r>
        <w:r>
          <w:tab/>
        </w:r>
        <w:r>
          <w:fldChar w:fldCharType="begin"/>
        </w:r>
        <w:r>
          <w:instrText xml:space="preserve">PAGEREF _Toc22342685 \h</w:instrText>
        </w:r>
        <w:r>
          <w:fldChar w:fldCharType="separate"/>
        </w:r>
        <w:r w:rsidRPr="08A9A8A2" w:rsidR="08A9A8A2">
          <w:rPr>
            <w:rStyle w:val="Hyperlink"/>
          </w:rPr>
          <w:t>4</w:t>
        </w:r>
        <w:r>
          <w:fldChar w:fldCharType="end"/>
        </w:r>
      </w:hyperlink>
    </w:p>
    <w:p w:rsidR="00873023" w:rsidP="08A9A8A2" w:rsidRDefault="00B43C09" w14:paraId="03AAD8EE" w14:textId="02C0EABE">
      <w:pPr>
        <w:pStyle w:val="TOC1"/>
        <w:tabs>
          <w:tab w:val="left" w:leader="none" w:pos="390"/>
          <w:tab w:val="right" w:leader="dot" w:pos="8640"/>
        </w:tabs>
        <w:rPr>
          <w:rFonts w:cs="Times New Roman"/>
          <w:caps w:val="0"/>
          <w:smallCaps w:val="0"/>
          <w:noProof/>
          <w:sz w:val="22"/>
          <w:szCs w:val="22"/>
        </w:rPr>
      </w:pPr>
      <w:hyperlink w:anchor="_Toc362920779">
        <w:r w:rsidRPr="08A9A8A2" w:rsidR="08A9A8A2">
          <w:rPr>
            <w:rStyle w:val="Hyperlink"/>
          </w:rPr>
          <w:t>1.1.</w:t>
        </w:r>
        <w:r>
          <w:tab/>
        </w:r>
        <w:r w:rsidRPr="08A9A8A2" w:rsidR="08A9A8A2">
          <w:rPr>
            <w:rStyle w:val="Hyperlink"/>
          </w:rPr>
          <w:t>Project Purpose 1.2</w:t>
        </w:r>
        <w:r>
          <w:tab/>
        </w:r>
        <w:r>
          <w:fldChar w:fldCharType="begin"/>
        </w:r>
        <w:r>
          <w:instrText xml:space="preserve">PAGEREF _Toc362920779 \h</w:instrText>
        </w:r>
        <w:r>
          <w:fldChar w:fldCharType="separate"/>
        </w:r>
        <w:r w:rsidRPr="08A9A8A2" w:rsidR="08A9A8A2">
          <w:rPr>
            <w:rStyle w:val="Hyperlink"/>
          </w:rPr>
          <w:t>4</w:t>
        </w:r>
        <w:r>
          <w:fldChar w:fldCharType="end"/>
        </w:r>
      </w:hyperlink>
    </w:p>
    <w:p w:rsidR="00873023" w:rsidP="08A9A8A2" w:rsidRDefault="00B43C09" w14:paraId="4C50E6B8" w14:textId="1F29F694">
      <w:pPr>
        <w:pStyle w:val="TOC2"/>
        <w:tabs>
          <w:tab w:val="left" w:leader="none" w:pos="600"/>
          <w:tab w:val="right" w:leader="dot" w:pos="8640"/>
        </w:tabs>
        <w:rPr>
          <w:rFonts w:cs="Times New Roman"/>
          <w:caps w:val="0"/>
          <w:smallCaps w:val="0"/>
          <w:noProof/>
          <w:sz w:val="22"/>
          <w:szCs w:val="22"/>
        </w:rPr>
      </w:pPr>
      <w:hyperlink w:anchor="_Toc847335862">
        <w:r w:rsidRPr="08A9A8A2" w:rsidR="08A9A8A2">
          <w:rPr>
            <w:rStyle w:val="Hyperlink"/>
          </w:rPr>
          <w:t>1.2.</w:t>
        </w:r>
        <w:r>
          <w:tab/>
        </w:r>
        <w:r w:rsidRPr="08A9A8A2" w:rsidR="08A9A8A2">
          <w:rPr>
            <w:rStyle w:val="Hyperlink"/>
          </w:rPr>
          <w:t>Intended Audience</w:t>
        </w:r>
        <w:r>
          <w:tab/>
        </w:r>
        <w:r>
          <w:fldChar w:fldCharType="begin"/>
        </w:r>
        <w:r>
          <w:instrText xml:space="preserve">PAGEREF _Toc847335862 \h</w:instrText>
        </w:r>
        <w:r>
          <w:fldChar w:fldCharType="separate"/>
        </w:r>
        <w:r w:rsidRPr="08A9A8A2" w:rsidR="08A9A8A2">
          <w:rPr>
            <w:rStyle w:val="Hyperlink"/>
          </w:rPr>
          <w:t>4</w:t>
        </w:r>
        <w:r>
          <w:fldChar w:fldCharType="end"/>
        </w:r>
      </w:hyperlink>
    </w:p>
    <w:p w:rsidR="00873023" w:rsidP="08A9A8A2" w:rsidRDefault="00B43C09" w14:paraId="56B00CE4" w14:textId="2E31DC3A">
      <w:pPr>
        <w:pStyle w:val="TOC3"/>
        <w:tabs>
          <w:tab w:val="left" w:leader="none" w:pos="795"/>
          <w:tab w:val="right" w:leader="dot" w:pos="8640"/>
        </w:tabs>
        <w:rPr>
          <w:rFonts w:cs="Times New Roman"/>
          <w:caps w:val="0"/>
          <w:smallCaps w:val="0"/>
          <w:noProof/>
          <w:sz w:val="22"/>
          <w:szCs w:val="22"/>
        </w:rPr>
      </w:pPr>
      <w:hyperlink w:anchor="_Toc753641644">
        <w:r w:rsidRPr="08A9A8A2" w:rsidR="08A9A8A2">
          <w:rPr>
            <w:rStyle w:val="Hyperlink"/>
          </w:rPr>
          <w:t>1.3.</w:t>
        </w:r>
        <w:r>
          <w:tab/>
        </w:r>
        <w:r w:rsidRPr="08A9A8A2" w:rsidR="08A9A8A2">
          <w:rPr>
            <w:rStyle w:val="Hyperlink"/>
          </w:rPr>
          <w:t>In Scope</w:t>
        </w:r>
        <w:r>
          <w:tab/>
        </w:r>
        <w:r>
          <w:fldChar w:fldCharType="begin"/>
        </w:r>
        <w:r>
          <w:instrText xml:space="preserve">PAGEREF _Toc753641644 \h</w:instrText>
        </w:r>
        <w:r>
          <w:fldChar w:fldCharType="separate"/>
        </w:r>
        <w:r w:rsidRPr="08A9A8A2" w:rsidR="08A9A8A2">
          <w:rPr>
            <w:rStyle w:val="Hyperlink"/>
          </w:rPr>
          <w:t>4</w:t>
        </w:r>
        <w:r>
          <w:fldChar w:fldCharType="end"/>
        </w:r>
      </w:hyperlink>
    </w:p>
    <w:p w:rsidR="00873023" w:rsidP="08A9A8A2" w:rsidRDefault="00B43C09" w14:paraId="3AEB5DD2" w14:textId="61351DD2">
      <w:pPr>
        <w:pStyle w:val="TOC3"/>
        <w:tabs>
          <w:tab w:val="left" w:leader="none" w:pos="795"/>
          <w:tab w:val="right" w:leader="dot" w:pos="8640"/>
        </w:tabs>
        <w:rPr>
          <w:rFonts w:cs="Times New Roman"/>
          <w:caps w:val="0"/>
          <w:smallCaps w:val="0"/>
          <w:noProof/>
          <w:sz w:val="22"/>
          <w:szCs w:val="22"/>
        </w:rPr>
      </w:pPr>
      <w:hyperlink w:anchor="_Toc2025729888">
        <w:r w:rsidRPr="08A9A8A2" w:rsidR="08A9A8A2">
          <w:rPr>
            <w:rStyle w:val="Hyperlink"/>
          </w:rPr>
          <w:t>1.4.</w:t>
        </w:r>
        <w:r>
          <w:tab/>
        </w:r>
        <w:r w:rsidRPr="08A9A8A2" w:rsidR="08A9A8A2">
          <w:rPr>
            <w:rStyle w:val="Hyperlink"/>
          </w:rPr>
          <w:t>Out of scope</w:t>
        </w:r>
        <w:r>
          <w:tab/>
        </w:r>
        <w:r>
          <w:fldChar w:fldCharType="begin"/>
        </w:r>
        <w:r>
          <w:instrText xml:space="preserve">PAGEREF _Toc2025729888 \h</w:instrText>
        </w:r>
        <w:r>
          <w:fldChar w:fldCharType="separate"/>
        </w:r>
        <w:r w:rsidRPr="08A9A8A2" w:rsidR="08A9A8A2">
          <w:rPr>
            <w:rStyle w:val="Hyperlink"/>
          </w:rPr>
          <w:t>4</w:t>
        </w:r>
        <w:r>
          <w:fldChar w:fldCharType="end"/>
        </w:r>
      </w:hyperlink>
    </w:p>
    <w:p w:rsidR="00873023" w:rsidP="08A9A8A2" w:rsidRDefault="00B43C09" w14:paraId="727B16B4" w14:textId="0E5EB987">
      <w:pPr>
        <w:pStyle w:val="TOC2"/>
        <w:tabs>
          <w:tab w:val="left" w:leader="none" w:pos="600"/>
          <w:tab w:val="right" w:leader="dot" w:pos="8640"/>
        </w:tabs>
        <w:rPr>
          <w:rFonts w:cs="Times New Roman"/>
          <w:i w:val="0"/>
          <w:iCs w:val="0"/>
          <w:noProof/>
          <w:sz w:val="22"/>
          <w:szCs w:val="22"/>
        </w:rPr>
      </w:pPr>
      <w:hyperlink w:anchor="_Toc361153549">
        <w:r w:rsidRPr="08A9A8A2" w:rsidR="08A9A8A2">
          <w:rPr>
            <w:rStyle w:val="Hyperlink"/>
          </w:rPr>
          <w:t>1.5.</w:t>
        </w:r>
        <w:r>
          <w:tab/>
        </w:r>
        <w:r w:rsidRPr="08A9A8A2" w:rsidR="08A9A8A2">
          <w:rPr>
            <w:rStyle w:val="Hyperlink"/>
          </w:rPr>
          <w:t>Assumptions, Dependencies &amp; Constraints</w:t>
        </w:r>
        <w:r>
          <w:tab/>
        </w:r>
        <w:r>
          <w:fldChar w:fldCharType="begin"/>
        </w:r>
        <w:r>
          <w:instrText xml:space="preserve">PAGEREF _Toc361153549 \h</w:instrText>
        </w:r>
        <w:r>
          <w:fldChar w:fldCharType="separate"/>
        </w:r>
        <w:r w:rsidRPr="08A9A8A2" w:rsidR="08A9A8A2">
          <w:rPr>
            <w:rStyle w:val="Hyperlink"/>
          </w:rPr>
          <w:t>4</w:t>
        </w:r>
        <w:r>
          <w:fldChar w:fldCharType="end"/>
        </w:r>
      </w:hyperlink>
    </w:p>
    <w:p w:rsidR="00873023" w:rsidP="08A9A8A2" w:rsidRDefault="00B43C09" w14:paraId="7722FA4A" w14:textId="5428BE6D">
      <w:pPr>
        <w:pStyle w:val="TOC1"/>
        <w:tabs>
          <w:tab w:val="left" w:leader="none" w:pos="390"/>
          <w:tab w:val="right" w:leader="dot" w:pos="8640"/>
        </w:tabs>
        <w:rPr>
          <w:rFonts w:cs="Times New Roman"/>
          <w:i w:val="0"/>
          <w:iCs w:val="0"/>
          <w:noProof/>
          <w:sz w:val="22"/>
          <w:szCs w:val="22"/>
        </w:rPr>
      </w:pPr>
      <w:hyperlink w:anchor="_Toc396380133">
        <w:r w:rsidRPr="08A9A8A2" w:rsidR="08A9A8A2">
          <w:rPr>
            <w:rStyle w:val="Hyperlink"/>
          </w:rPr>
          <w:t>2.</w:t>
        </w:r>
        <w:r>
          <w:tab/>
        </w:r>
        <w:r w:rsidRPr="08A9A8A2" w:rsidR="08A9A8A2">
          <w:rPr>
            <w:rStyle w:val="Hyperlink"/>
          </w:rPr>
          <w:t>System Architecture:</w:t>
        </w:r>
        <w:r>
          <w:tab/>
        </w:r>
        <w:r>
          <w:fldChar w:fldCharType="begin"/>
        </w:r>
        <w:r>
          <w:instrText xml:space="preserve">PAGEREF _Toc396380133 \h</w:instrText>
        </w:r>
        <w:r>
          <w:fldChar w:fldCharType="separate"/>
        </w:r>
        <w:r w:rsidRPr="08A9A8A2" w:rsidR="08A9A8A2">
          <w:rPr>
            <w:rStyle w:val="Hyperlink"/>
          </w:rPr>
          <w:t>4</w:t>
        </w:r>
        <w:r>
          <w:fldChar w:fldCharType="end"/>
        </w:r>
      </w:hyperlink>
    </w:p>
    <w:p w:rsidR="00873023" w:rsidP="08A9A8A2" w:rsidRDefault="00B43C09" w14:paraId="13E8CF50" w14:textId="4CCD6398">
      <w:pPr>
        <w:pStyle w:val="TOC2"/>
        <w:tabs>
          <w:tab w:val="right" w:leader="dot" w:pos="8640"/>
        </w:tabs>
        <w:rPr>
          <w:rFonts w:cs="Times New Roman"/>
          <w:caps w:val="0"/>
          <w:smallCaps w:val="0"/>
          <w:noProof/>
          <w:sz w:val="22"/>
          <w:szCs w:val="22"/>
        </w:rPr>
      </w:pPr>
      <w:hyperlink w:anchor="_Toc1577229865">
        <w:r w:rsidRPr="08A9A8A2" w:rsidR="08A9A8A2">
          <w:rPr>
            <w:rStyle w:val="Hyperlink"/>
          </w:rPr>
          <w:t>Some of the characteristics of Database Architecture are:</w:t>
        </w:r>
        <w:r>
          <w:tab/>
        </w:r>
        <w:r>
          <w:fldChar w:fldCharType="begin"/>
        </w:r>
        <w:r>
          <w:instrText xml:space="preserve">PAGEREF _Toc1577229865 \h</w:instrText>
        </w:r>
        <w:r>
          <w:fldChar w:fldCharType="separate"/>
        </w:r>
        <w:r w:rsidRPr="08A9A8A2" w:rsidR="08A9A8A2">
          <w:rPr>
            <w:rStyle w:val="Hyperlink"/>
          </w:rPr>
          <w:t>6</w:t>
        </w:r>
        <w:r>
          <w:fldChar w:fldCharType="end"/>
        </w:r>
      </w:hyperlink>
    </w:p>
    <w:p w:rsidR="00873023" w:rsidP="08A9A8A2" w:rsidRDefault="00B43C09" w14:paraId="6565EF3A" w14:textId="45D0BE90">
      <w:pPr>
        <w:pStyle w:val="TOC2"/>
        <w:tabs>
          <w:tab w:val="right" w:leader="dot" w:pos="8640"/>
        </w:tabs>
        <w:rPr>
          <w:rFonts w:cs="Times New Roman"/>
          <w:caps w:val="0"/>
          <w:smallCaps w:val="0"/>
          <w:noProof/>
          <w:sz w:val="22"/>
          <w:szCs w:val="22"/>
        </w:rPr>
      </w:pPr>
      <w:hyperlink w:anchor="_Toc1514452358">
        <w:r w:rsidRPr="08A9A8A2" w:rsidR="08A9A8A2">
          <w:rPr>
            <w:rStyle w:val="Hyperlink"/>
          </w:rPr>
          <w:t>Self-Describing Nature of a Database System :</w:t>
        </w:r>
        <w:r>
          <w:tab/>
        </w:r>
        <w:r>
          <w:fldChar w:fldCharType="begin"/>
        </w:r>
        <w:r>
          <w:instrText xml:space="preserve">PAGEREF _Toc1514452358 \h</w:instrText>
        </w:r>
        <w:r>
          <w:fldChar w:fldCharType="separate"/>
        </w:r>
        <w:r w:rsidRPr="08A9A8A2" w:rsidR="08A9A8A2">
          <w:rPr>
            <w:rStyle w:val="Hyperlink"/>
          </w:rPr>
          <w:t>6</w:t>
        </w:r>
        <w:r>
          <w:fldChar w:fldCharType="end"/>
        </w:r>
      </w:hyperlink>
    </w:p>
    <w:p w:rsidR="00873023" w:rsidP="08A9A8A2" w:rsidRDefault="00B43C09" w14:paraId="129762A2" w14:textId="34DF9AB2">
      <w:pPr>
        <w:pStyle w:val="TOC2"/>
        <w:tabs>
          <w:tab w:val="right" w:leader="dot" w:pos="8640"/>
        </w:tabs>
        <w:rPr>
          <w:rFonts w:cs="Times New Roman"/>
          <w:caps w:val="0"/>
          <w:smallCaps w:val="0"/>
          <w:noProof/>
          <w:sz w:val="22"/>
          <w:szCs w:val="22"/>
        </w:rPr>
      </w:pPr>
      <w:hyperlink w:anchor="_Toc1878058424">
        <w:r w:rsidRPr="08A9A8A2" w:rsidR="08A9A8A2">
          <w:rPr>
            <w:rStyle w:val="Hyperlink"/>
          </w:rPr>
          <w:t>● One of the most fundamental characteristics of the database approach is that the database system contains not only the database itself but also an entire definition or description of the database structure and constraints also known as metadata of the database.</w:t>
        </w:r>
        <w:r>
          <w:tab/>
        </w:r>
        <w:r>
          <w:fldChar w:fldCharType="begin"/>
        </w:r>
        <w:r>
          <w:instrText xml:space="preserve">PAGEREF _Toc1878058424 \h</w:instrText>
        </w:r>
        <w:r>
          <w:fldChar w:fldCharType="separate"/>
        </w:r>
        <w:r w:rsidRPr="08A9A8A2" w:rsidR="08A9A8A2">
          <w:rPr>
            <w:rStyle w:val="Hyperlink"/>
          </w:rPr>
          <w:t>6</w:t>
        </w:r>
        <w:r>
          <w:fldChar w:fldCharType="end"/>
        </w:r>
      </w:hyperlink>
    </w:p>
    <w:p w:rsidR="00873023" w:rsidP="08A9A8A2" w:rsidRDefault="00B43C09" w14:paraId="54AF9D2B" w14:textId="344DC163">
      <w:pPr>
        <w:pStyle w:val="TOC2"/>
        <w:tabs>
          <w:tab w:val="right" w:leader="dot" w:pos="8640"/>
        </w:tabs>
        <w:rPr>
          <w:rFonts w:cs="Times New Roman"/>
          <w:b w:val="0"/>
          <w:bCs w:val="0"/>
          <w:caps w:val="0"/>
          <w:smallCaps w:val="0"/>
          <w:noProof/>
          <w:sz w:val="22"/>
          <w:szCs w:val="22"/>
        </w:rPr>
      </w:pPr>
      <w:hyperlink w:anchor="_Toc855086077">
        <w:r w:rsidRPr="08A9A8A2" w:rsidR="08A9A8A2">
          <w:rPr>
            <w:rStyle w:val="Hyperlink"/>
          </w:rPr>
          <w:t>Isolation between Data, Programs and Data Abstraction:</w:t>
        </w:r>
        <w:r>
          <w:tab/>
        </w:r>
        <w:r>
          <w:fldChar w:fldCharType="begin"/>
        </w:r>
        <w:r>
          <w:instrText xml:space="preserve">PAGEREF _Toc855086077 \h</w:instrText>
        </w:r>
        <w:r>
          <w:fldChar w:fldCharType="separate"/>
        </w:r>
        <w:r w:rsidRPr="08A9A8A2" w:rsidR="08A9A8A2">
          <w:rPr>
            <w:rStyle w:val="Hyperlink"/>
          </w:rPr>
          <w:t>6</w:t>
        </w:r>
        <w:r>
          <w:fldChar w:fldCharType="end"/>
        </w:r>
      </w:hyperlink>
    </w:p>
    <w:p w:rsidR="00873023" w:rsidP="08A9A8A2" w:rsidRDefault="00B43C09" w14:paraId="702D5CED" w14:textId="1D27AA3B">
      <w:pPr>
        <w:pStyle w:val="TOC2"/>
        <w:tabs>
          <w:tab w:val="right" w:leader="dot" w:pos="8640"/>
        </w:tabs>
        <w:rPr>
          <w:rFonts w:cs="Times New Roman"/>
          <w:caps w:val="0"/>
          <w:smallCaps w:val="0"/>
          <w:noProof/>
          <w:sz w:val="22"/>
          <w:szCs w:val="22"/>
        </w:rPr>
      </w:pPr>
      <w:hyperlink w:anchor="_Toc95157472">
        <w:r w:rsidRPr="08A9A8A2" w:rsidR="08A9A8A2">
          <w:rPr>
            <w:rStyle w:val="Hyperlink"/>
          </w:rPr>
          <w:t>● In a traditional file processing system, the structure of database knowledge files is embedded within the application programs, so any changes to the structure of a file may require changing all programs that access that file.</w:t>
        </w:r>
        <w:r>
          <w:tab/>
        </w:r>
        <w:r>
          <w:fldChar w:fldCharType="begin"/>
        </w:r>
        <w:r>
          <w:instrText xml:space="preserve">PAGEREF _Toc95157472 \h</w:instrText>
        </w:r>
        <w:r>
          <w:fldChar w:fldCharType="separate"/>
        </w:r>
        <w:r w:rsidRPr="08A9A8A2" w:rsidR="08A9A8A2">
          <w:rPr>
            <w:rStyle w:val="Hyperlink"/>
          </w:rPr>
          <w:t>6</w:t>
        </w:r>
        <w:r>
          <w:fldChar w:fldCharType="end"/>
        </w:r>
      </w:hyperlink>
    </w:p>
    <w:p w:rsidR="00873023" w:rsidP="08A9A8A2" w:rsidRDefault="00B43C09" w14:paraId="1752D5EE" w14:textId="0C06EE71">
      <w:pPr>
        <w:pStyle w:val="TOC2"/>
        <w:tabs>
          <w:tab w:val="right" w:leader="dot" w:pos="8640"/>
        </w:tabs>
        <w:rPr>
          <w:rFonts w:cs="Times New Roman"/>
          <w:i w:val="0"/>
          <w:iCs w:val="0"/>
          <w:noProof/>
          <w:sz w:val="22"/>
          <w:szCs w:val="22"/>
        </w:rPr>
      </w:pPr>
      <w:hyperlink w:anchor="_Toc136494841">
        <w:r w:rsidRPr="08A9A8A2" w:rsidR="08A9A8A2">
          <w:rPr>
            <w:rStyle w:val="Hyperlink"/>
          </w:rPr>
          <w:t>Support for Multiple Views of the Data :</w:t>
        </w:r>
        <w:r>
          <w:tab/>
        </w:r>
        <w:r>
          <w:fldChar w:fldCharType="begin"/>
        </w:r>
        <w:r>
          <w:instrText xml:space="preserve">PAGEREF _Toc136494841 \h</w:instrText>
        </w:r>
        <w:r>
          <w:fldChar w:fldCharType="separate"/>
        </w:r>
        <w:r w:rsidRPr="08A9A8A2" w:rsidR="08A9A8A2">
          <w:rPr>
            <w:rStyle w:val="Hyperlink"/>
          </w:rPr>
          <w:t>6</w:t>
        </w:r>
        <w:r>
          <w:fldChar w:fldCharType="end"/>
        </w:r>
      </w:hyperlink>
    </w:p>
    <w:p w:rsidR="00873023" w:rsidP="08A9A8A2" w:rsidRDefault="00B43C09" w14:paraId="5FE5B93E" w14:textId="3DF38F02">
      <w:pPr>
        <w:pStyle w:val="TOC2"/>
        <w:tabs>
          <w:tab w:val="right" w:leader="dot" w:pos="8640"/>
        </w:tabs>
        <w:rPr>
          <w:rFonts w:cs="Times New Roman"/>
          <w:caps w:val="0"/>
          <w:smallCaps w:val="0"/>
          <w:noProof/>
          <w:sz w:val="22"/>
          <w:szCs w:val="22"/>
        </w:rPr>
      </w:pPr>
      <w:hyperlink w:anchor="_Toc1556313663">
        <w:r w:rsidRPr="08A9A8A2" w:rsidR="08A9A8A2">
          <w:rPr>
            <w:rStyle w:val="Hyperlink"/>
          </w:rPr>
          <w:t>● A database sometimes has many users, each of whom may require a special perspective or view of the database.</w:t>
        </w:r>
        <w:r>
          <w:tab/>
        </w:r>
        <w:r>
          <w:fldChar w:fldCharType="begin"/>
        </w:r>
        <w:r>
          <w:instrText xml:space="preserve">PAGEREF _Toc1556313663 \h</w:instrText>
        </w:r>
        <w:r>
          <w:fldChar w:fldCharType="separate"/>
        </w:r>
        <w:r w:rsidRPr="08A9A8A2" w:rsidR="08A9A8A2">
          <w:rPr>
            <w:rStyle w:val="Hyperlink"/>
          </w:rPr>
          <w:t>6</w:t>
        </w:r>
        <w:r>
          <w:fldChar w:fldCharType="end"/>
        </w:r>
      </w:hyperlink>
    </w:p>
    <w:p w:rsidR="00873023" w:rsidP="08A9A8A2" w:rsidRDefault="00B43C09" w14:paraId="0B0058B1" w14:textId="276FD657">
      <w:pPr>
        <w:pStyle w:val="TOC2"/>
        <w:tabs>
          <w:tab w:val="right" w:leader="dot" w:pos="8640"/>
        </w:tabs>
        <w:rPr>
          <w:rFonts w:cs="Times New Roman"/>
          <w:i w:val="0"/>
          <w:iCs w:val="0"/>
          <w:noProof/>
          <w:sz w:val="22"/>
          <w:szCs w:val="22"/>
        </w:rPr>
      </w:pPr>
      <w:hyperlink w:anchor="_Toc786890613">
        <w:r w:rsidRPr="08A9A8A2" w:rsidR="08A9A8A2">
          <w:rPr>
            <w:rStyle w:val="Hyperlink"/>
          </w:rPr>
          <w:t>Sharing of knowledge and Multi-user Transaction Processing :</w:t>
        </w:r>
        <w:r>
          <w:tab/>
        </w:r>
        <w:r>
          <w:fldChar w:fldCharType="begin"/>
        </w:r>
        <w:r>
          <w:instrText xml:space="preserve">PAGEREF _Toc786890613 \h</w:instrText>
        </w:r>
        <w:r>
          <w:fldChar w:fldCharType="separate"/>
        </w:r>
        <w:r w:rsidRPr="08A9A8A2" w:rsidR="08A9A8A2">
          <w:rPr>
            <w:rStyle w:val="Hyperlink"/>
          </w:rPr>
          <w:t>6</w:t>
        </w:r>
        <w:r>
          <w:fldChar w:fldCharType="end"/>
        </w:r>
      </w:hyperlink>
    </w:p>
    <w:p w:rsidR="00873023" w:rsidP="08A9A8A2" w:rsidRDefault="00B43C09" w14:paraId="2757379F" w14:textId="7A366945">
      <w:pPr>
        <w:pStyle w:val="TOC2"/>
        <w:tabs>
          <w:tab w:val="right" w:leader="dot" w:pos="8640"/>
        </w:tabs>
        <w:rPr>
          <w:rFonts w:cs="Times New Roman"/>
          <w:i w:val="0"/>
          <w:iCs w:val="0"/>
          <w:noProof/>
          <w:sz w:val="22"/>
          <w:szCs w:val="22"/>
        </w:rPr>
      </w:pPr>
      <w:hyperlink w:anchor="_Toc337682194">
        <w:r w:rsidRPr="08A9A8A2" w:rsidR="08A9A8A2">
          <w:rPr>
            <w:rStyle w:val="Hyperlink"/>
          </w:rPr>
          <w:t>● A multi-user DBMS, as its name implies, must allow multiple users to access the database at an equivalent time or concurrently</w:t>
        </w:r>
        <w:r>
          <w:tab/>
        </w:r>
        <w:r>
          <w:fldChar w:fldCharType="begin"/>
        </w:r>
        <w:r>
          <w:instrText xml:space="preserve">PAGEREF _Toc337682194 \h</w:instrText>
        </w:r>
        <w:r>
          <w:fldChar w:fldCharType="separate"/>
        </w:r>
        <w:r w:rsidRPr="08A9A8A2" w:rsidR="08A9A8A2">
          <w:rPr>
            <w:rStyle w:val="Hyperlink"/>
          </w:rPr>
          <w:t>6</w:t>
        </w:r>
        <w:r>
          <w:fldChar w:fldCharType="end"/>
        </w:r>
      </w:hyperlink>
    </w:p>
    <w:p w:rsidR="00873023" w:rsidP="08A9A8A2" w:rsidRDefault="00B43C09" w14:paraId="57FDA6E0" w14:textId="36C400A8">
      <w:pPr>
        <w:pStyle w:val="TOC2"/>
        <w:tabs>
          <w:tab w:val="left" w:leader="none" w:pos="600"/>
          <w:tab w:val="right" w:leader="dot" w:pos="8640"/>
        </w:tabs>
        <w:rPr>
          <w:rFonts w:cs="Times New Roman"/>
          <w:i w:val="0"/>
          <w:iCs w:val="0"/>
          <w:noProof/>
          <w:sz w:val="22"/>
          <w:szCs w:val="22"/>
        </w:rPr>
      </w:pPr>
      <w:hyperlink w:anchor="_Toc1973655354">
        <w:r w:rsidRPr="08A9A8A2" w:rsidR="08A9A8A2">
          <w:rPr>
            <w:rStyle w:val="Hyperlink"/>
          </w:rPr>
          <w:t>1.1.</w:t>
        </w:r>
        <w:r>
          <w:tab/>
        </w:r>
        <w:r w:rsidRPr="08A9A8A2" w:rsidR="08A9A8A2">
          <w:rPr>
            <w:rStyle w:val="Hyperlink"/>
          </w:rPr>
          <w:t>System Use-Cases</w:t>
        </w:r>
        <w:r>
          <w:tab/>
        </w:r>
        <w:r>
          <w:fldChar w:fldCharType="begin"/>
        </w:r>
        <w:r>
          <w:instrText xml:space="preserve">PAGEREF _Toc1973655354 \h</w:instrText>
        </w:r>
        <w:r>
          <w:fldChar w:fldCharType="separate"/>
        </w:r>
        <w:r w:rsidRPr="08A9A8A2" w:rsidR="08A9A8A2">
          <w:rPr>
            <w:rStyle w:val="Hyperlink"/>
          </w:rPr>
          <w:t>6</w:t>
        </w:r>
        <w:r>
          <w:fldChar w:fldCharType="end"/>
        </w:r>
      </w:hyperlink>
    </w:p>
    <w:p w:rsidR="00873023" w:rsidP="08A9A8A2" w:rsidRDefault="00B43C09" w14:paraId="38F7D098" w14:textId="132AAC25">
      <w:pPr>
        <w:pStyle w:val="TOC2"/>
        <w:tabs>
          <w:tab w:val="left" w:leader="none" w:pos="600"/>
          <w:tab w:val="right" w:leader="dot" w:pos="8640"/>
        </w:tabs>
        <w:rPr>
          <w:rFonts w:cs="Times New Roman"/>
          <w:i w:val="0"/>
          <w:iCs w:val="0"/>
          <w:noProof/>
          <w:sz w:val="22"/>
          <w:szCs w:val="22"/>
        </w:rPr>
      </w:pPr>
      <w:hyperlink w:anchor="_Toc860149292">
        <w:r w:rsidRPr="08A9A8A2" w:rsidR="08A9A8A2">
          <w:rPr>
            <w:rStyle w:val="Hyperlink"/>
          </w:rPr>
          <w:t>1.2.</w:t>
        </w:r>
        <w:r>
          <w:tab/>
        </w:r>
        <w:r w:rsidRPr="08A9A8A2" w:rsidR="08A9A8A2">
          <w:rPr>
            <w:rStyle w:val="Hyperlink"/>
          </w:rPr>
          <w:t>Subsystem Architecture</w:t>
        </w:r>
        <w:r>
          <w:tab/>
        </w:r>
        <w:r>
          <w:fldChar w:fldCharType="begin"/>
        </w:r>
        <w:r>
          <w:instrText xml:space="preserve">PAGEREF _Toc860149292 \h</w:instrText>
        </w:r>
        <w:r>
          <w:fldChar w:fldCharType="separate"/>
        </w:r>
        <w:r w:rsidRPr="08A9A8A2" w:rsidR="08A9A8A2">
          <w:rPr>
            <w:rStyle w:val="Hyperlink"/>
          </w:rPr>
          <w:t>6</w:t>
        </w:r>
        <w:r>
          <w:fldChar w:fldCharType="end"/>
        </w:r>
      </w:hyperlink>
    </w:p>
    <w:p w:rsidR="00873023" w:rsidP="08A9A8A2" w:rsidRDefault="00B43C09" w14:paraId="160A1C4E" w14:textId="230B7F87">
      <w:pPr>
        <w:pStyle w:val="TOC2"/>
        <w:tabs>
          <w:tab w:val="left" w:leader="none" w:pos="600"/>
          <w:tab w:val="right" w:leader="dot" w:pos="8640"/>
        </w:tabs>
        <w:rPr>
          <w:rFonts w:cs="Times New Roman"/>
          <w:i w:val="0"/>
          <w:iCs w:val="0"/>
          <w:noProof/>
          <w:sz w:val="22"/>
          <w:szCs w:val="22"/>
        </w:rPr>
      </w:pPr>
      <w:hyperlink w:anchor="_Toc105121255">
        <w:r w:rsidRPr="08A9A8A2" w:rsidR="08A9A8A2">
          <w:rPr>
            <w:rStyle w:val="Hyperlink"/>
          </w:rPr>
          <w:t>1.3.</w:t>
        </w:r>
        <w:r>
          <w:tab/>
        </w:r>
        <w:r w:rsidRPr="08A9A8A2" w:rsidR="08A9A8A2">
          <w:rPr>
            <w:rStyle w:val="Hyperlink"/>
          </w:rPr>
          <w:t>System Interfaces</w:t>
        </w:r>
        <w:r>
          <w:tab/>
        </w:r>
        <w:r>
          <w:fldChar w:fldCharType="begin"/>
        </w:r>
        <w:r>
          <w:instrText xml:space="preserve">PAGEREF _Toc105121255 \h</w:instrText>
        </w:r>
        <w:r>
          <w:fldChar w:fldCharType="separate"/>
        </w:r>
        <w:r w:rsidRPr="08A9A8A2" w:rsidR="08A9A8A2">
          <w:rPr>
            <w:rStyle w:val="Hyperlink"/>
          </w:rPr>
          <w:t>6</w:t>
        </w:r>
        <w:r>
          <w:fldChar w:fldCharType="end"/>
        </w:r>
      </w:hyperlink>
    </w:p>
    <w:p w:rsidR="00873023" w:rsidP="08A9A8A2" w:rsidRDefault="00B43C09" w14:paraId="1CECA1F2" w14:textId="6A9942B6">
      <w:pPr>
        <w:pStyle w:val="TOC1"/>
        <w:tabs>
          <w:tab w:val="left" w:leader="none" w:pos="390"/>
          <w:tab w:val="right" w:leader="dot" w:pos="8640"/>
        </w:tabs>
        <w:rPr>
          <w:rFonts w:cs="Times New Roman"/>
          <w:i w:val="0"/>
          <w:iCs w:val="0"/>
          <w:noProof/>
          <w:sz w:val="22"/>
          <w:szCs w:val="22"/>
        </w:rPr>
      </w:pPr>
      <w:hyperlink w:anchor="_Toc96936501">
        <w:r w:rsidRPr="08A9A8A2" w:rsidR="08A9A8A2">
          <w:rPr>
            <w:rStyle w:val="Hyperlink"/>
          </w:rPr>
          <w:t>2.</w:t>
        </w:r>
        <w:r>
          <w:tab/>
        </w:r>
        <w:r w:rsidRPr="08A9A8A2" w:rsidR="08A9A8A2">
          <w:rPr>
            <w:rStyle w:val="Hyperlink"/>
          </w:rPr>
          <w:t>Detailed System Design</w:t>
        </w:r>
        <w:r>
          <w:tab/>
        </w:r>
        <w:r>
          <w:fldChar w:fldCharType="begin"/>
        </w:r>
        <w:r>
          <w:instrText xml:space="preserve">PAGEREF _Toc96936501 \h</w:instrText>
        </w:r>
        <w:r>
          <w:fldChar w:fldCharType="separate"/>
        </w:r>
        <w:r w:rsidRPr="08A9A8A2" w:rsidR="08A9A8A2">
          <w:rPr>
            <w:rStyle w:val="Hyperlink"/>
          </w:rPr>
          <w:t>6</w:t>
        </w:r>
        <w:r>
          <w:fldChar w:fldCharType="end"/>
        </w:r>
      </w:hyperlink>
    </w:p>
    <w:p w:rsidR="00873023" w:rsidP="08A9A8A2" w:rsidRDefault="00B43C09" w14:paraId="3D0D90F0" w14:textId="4F7EC544">
      <w:pPr>
        <w:pStyle w:val="TOC1"/>
        <w:tabs>
          <w:tab w:val="left" w:leader="none" w:pos="390"/>
          <w:tab w:val="right" w:leader="dot" w:pos="8640"/>
        </w:tabs>
        <w:rPr>
          <w:rFonts w:cs="Times New Roman"/>
          <w:i w:val="0"/>
          <w:iCs w:val="0"/>
          <w:noProof/>
          <w:sz w:val="22"/>
          <w:szCs w:val="22"/>
        </w:rPr>
      </w:pPr>
      <w:hyperlink w:anchor="_Toc2016516386">
        <w:r w:rsidRPr="08A9A8A2" w:rsidR="08A9A8A2">
          <w:rPr>
            <w:rStyle w:val="Hyperlink"/>
          </w:rPr>
          <w:t>3.</w:t>
        </w:r>
        <w:r>
          <w:tab/>
        </w:r>
        <w:r w:rsidRPr="08A9A8A2" w:rsidR="08A9A8A2">
          <w:rPr>
            <w:rStyle w:val="Hyperlink"/>
          </w:rPr>
          <w:t>Structures details:</w:t>
        </w:r>
        <w:r>
          <w:tab/>
        </w:r>
        <w:r>
          <w:fldChar w:fldCharType="begin"/>
        </w:r>
        <w:r>
          <w:instrText xml:space="preserve">PAGEREF _Toc2016516386 \h</w:instrText>
        </w:r>
        <w:r>
          <w:fldChar w:fldCharType="separate"/>
        </w:r>
        <w:r w:rsidRPr="08A9A8A2" w:rsidR="08A9A8A2">
          <w:rPr>
            <w:rStyle w:val="Hyperlink"/>
          </w:rPr>
          <w:t>10</w:t>
        </w:r>
        <w:r>
          <w:fldChar w:fldCharType="end"/>
        </w:r>
      </w:hyperlink>
    </w:p>
    <w:p w:rsidR="00873023" w:rsidP="08A9A8A2" w:rsidRDefault="00B43C09" w14:paraId="4C7E20BA" w14:textId="0FA8DAAA">
      <w:pPr>
        <w:pStyle w:val="TOC1"/>
        <w:tabs>
          <w:tab w:val="left" w:leader="none" w:pos="390"/>
          <w:tab w:val="right" w:leader="dot" w:pos="8640"/>
        </w:tabs>
        <w:rPr>
          <w:rFonts w:cs="Times New Roman"/>
          <w:i w:val="0"/>
          <w:iCs w:val="0"/>
          <w:noProof/>
          <w:sz w:val="22"/>
          <w:szCs w:val="22"/>
        </w:rPr>
      </w:pPr>
      <w:hyperlink w:anchor="_Toc895050957">
        <w:r w:rsidRPr="08A9A8A2" w:rsidR="08A9A8A2">
          <w:rPr>
            <w:rStyle w:val="Hyperlink"/>
          </w:rPr>
          <w:t>4.</w:t>
        </w:r>
        <w:r>
          <w:tab/>
        </w:r>
        <w:r w:rsidRPr="08A9A8A2" w:rsidR="08A9A8A2">
          <w:rPr>
            <w:rStyle w:val="Hyperlink"/>
          </w:rPr>
          <w:t>Environment Description</w:t>
        </w:r>
        <w:r>
          <w:tab/>
        </w:r>
        <w:r>
          <w:fldChar w:fldCharType="begin"/>
        </w:r>
        <w:r>
          <w:instrText xml:space="preserve">PAGEREF _Toc895050957 \h</w:instrText>
        </w:r>
        <w:r>
          <w:fldChar w:fldCharType="separate"/>
        </w:r>
        <w:r w:rsidRPr="08A9A8A2" w:rsidR="08A9A8A2">
          <w:rPr>
            <w:rStyle w:val="Hyperlink"/>
          </w:rPr>
          <w:t>11</w:t>
        </w:r>
        <w:r>
          <w:fldChar w:fldCharType="end"/>
        </w:r>
      </w:hyperlink>
    </w:p>
    <w:p w:rsidR="00873023" w:rsidP="08A9A8A2" w:rsidRDefault="00B43C09" w14:paraId="1DBA5BBC" w14:textId="64D88AA3">
      <w:pPr>
        <w:pStyle w:val="TOC2"/>
        <w:tabs>
          <w:tab w:val="left" w:leader="none" w:pos="600"/>
          <w:tab w:val="right" w:leader="dot" w:pos="8640"/>
        </w:tabs>
        <w:rPr>
          <w:rFonts w:cs="Times New Roman"/>
          <w:i w:val="0"/>
          <w:iCs w:val="0"/>
          <w:noProof/>
          <w:sz w:val="22"/>
          <w:szCs w:val="22"/>
        </w:rPr>
      </w:pPr>
      <w:hyperlink w:anchor="_Toc1677612809">
        <w:r w:rsidRPr="08A9A8A2" w:rsidR="08A9A8A2">
          <w:rPr>
            <w:rStyle w:val="Hyperlink"/>
          </w:rPr>
          <w:t>4.1.</w:t>
        </w:r>
        <w:r>
          <w:tab/>
        </w:r>
        <w:r w:rsidRPr="08A9A8A2" w:rsidR="08A9A8A2">
          <w:rPr>
            <w:rStyle w:val="Hyperlink"/>
          </w:rPr>
          <w:t>Time Zone Support</w:t>
        </w:r>
        <w:r>
          <w:tab/>
        </w:r>
        <w:r>
          <w:fldChar w:fldCharType="begin"/>
        </w:r>
        <w:r>
          <w:instrText xml:space="preserve">PAGEREF _Toc1677612809 \h</w:instrText>
        </w:r>
        <w:r>
          <w:fldChar w:fldCharType="separate"/>
        </w:r>
        <w:r w:rsidRPr="08A9A8A2" w:rsidR="08A9A8A2">
          <w:rPr>
            <w:rStyle w:val="Hyperlink"/>
          </w:rPr>
          <w:t>11</w:t>
        </w:r>
        <w:r>
          <w:fldChar w:fldCharType="end"/>
        </w:r>
      </w:hyperlink>
    </w:p>
    <w:p w:rsidR="00873023" w:rsidP="08A9A8A2" w:rsidRDefault="00B43C09" w14:paraId="115DFECF" w14:textId="1A06695B">
      <w:pPr>
        <w:pStyle w:val="TOC2"/>
        <w:tabs>
          <w:tab w:val="left" w:leader="none" w:pos="600"/>
          <w:tab w:val="right" w:leader="dot" w:pos="8640"/>
        </w:tabs>
        <w:rPr>
          <w:rFonts w:cs="Times New Roman"/>
          <w:i w:val="0"/>
          <w:iCs w:val="0"/>
          <w:noProof/>
          <w:sz w:val="22"/>
          <w:szCs w:val="22"/>
        </w:rPr>
      </w:pPr>
      <w:hyperlink w:anchor="_Toc176222027">
        <w:r w:rsidRPr="08A9A8A2" w:rsidR="08A9A8A2">
          <w:rPr>
            <w:rStyle w:val="Hyperlink"/>
          </w:rPr>
          <w:t>4.2.</w:t>
        </w:r>
        <w:r>
          <w:tab/>
        </w:r>
        <w:r w:rsidRPr="08A9A8A2" w:rsidR="08A9A8A2">
          <w:rPr>
            <w:rStyle w:val="Hyperlink"/>
          </w:rPr>
          <w:t>Language Support</w:t>
        </w:r>
        <w:r>
          <w:tab/>
        </w:r>
        <w:r>
          <w:fldChar w:fldCharType="begin"/>
        </w:r>
        <w:r>
          <w:instrText xml:space="preserve">PAGEREF _Toc176222027 \h</w:instrText>
        </w:r>
        <w:r>
          <w:fldChar w:fldCharType="separate"/>
        </w:r>
        <w:r w:rsidRPr="08A9A8A2" w:rsidR="08A9A8A2">
          <w:rPr>
            <w:rStyle w:val="Hyperlink"/>
          </w:rPr>
          <w:t>11</w:t>
        </w:r>
        <w:r>
          <w:fldChar w:fldCharType="end"/>
        </w:r>
      </w:hyperlink>
    </w:p>
    <w:p w:rsidR="00873023" w:rsidP="08A9A8A2" w:rsidRDefault="00B43C09" w14:paraId="5E0517ED" w14:textId="15FBA72B">
      <w:pPr>
        <w:pStyle w:val="TOC2"/>
        <w:tabs>
          <w:tab w:val="left" w:leader="none" w:pos="600"/>
          <w:tab w:val="right" w:leader="dot" w:pos="8640"/>
        </w:tabs>
        <w:rPr>
          <w:rFonts w:cs="Times New Roman"/>
          <w:i w:val="0"/>
          <w:iCs w:val="0"/>
          <w:noProof/>
          <w:sz w:val="22"/>
          <w:szCs w:val="22"/>
        </w:rPr>
      </w:pPr>
      <w:hyperlink w:anchor="_Toc1934620972">
        <w:r w:rsidRPr="08A9A8A2" w:rsidR="08A9A8A2">
          <w:rPr>
            <w:rStyle w:val="Hyperlink"/>
          </w:rPr>
          <w:t>4.3.</w:t>
        </w:r>
        <w:r>
          <w:tab/>
        </w:r>
        <w:r w:rsidRPr="08A9A8A2" w:rsidR="08A9A8A2">
          <w:rPr>
            <w:rStyle w:val="Hyperlink"/>
          </w:rPr>
          <w:t>User Desktop Requirements</w:t>
        </w:r>
        <w:r>
          <w:tab/>
        </w:r>
        <w:r>
          <w:fldChar w:fldCharType="begin"/>
        </w:r>
        <w:r>
          <w:instrText xml:space="preserve">PAGEREF _Toc1934620972 \h</w:instrText>
        </w:r>
        <w:r>
          <w:fldChar w:fldCharType="separate"/>
        </w:r>
        <w:r w:rsidRPr="08A9A8A2" w:rsidR="08A9A8A2">
          <w:rPr>
            <w:rStyle w:val="Hyperlink"/>
          </w:rPr>
          <w:t>11</w:t>
        </w:r>
        <w:r>
          <w:fldChar w:fldCharType="end"/>
        </w:r>
      </w:hyperlink>
    </w:p>
    <w:p w:rsidR="00873023" w:rsidP="08A9A8A2" w:rsidRDefault="00B43C09" w14:paraId="0473B8F1" w14:textId="4C8B5CF9">
      <w:pPr>
        <w:pStyle w:val="TOC2"/>
        <w:tabs>
          <w:tab w:val="left" w:leader="none" w:pos="600"/>
          <w:tab w:val="right" w:leader="dot" w:pos="8640"/>
        </w:tabs>
        <w:rPr>
          <w:rFonts w:cs="Times New Roman"/>
          <w:b w:val="0"/>
          <w:bCs w:val="0"/>
          <w:caps w:val="0"/>
          <w:smallCaps w:val="0"/>
          <w:noProof/>
          <w:sz w:val="22"/>
          <w:szCs w:val="22"/>
        </w:rPr>
      </w:pPr>
      <w:hyperlink w:anchor="_Toc1806470491">
        <w:r w:rsidRPr="08A9A8A2" w:rsidR="08A9A8A2">
          <w:rPr>
            <w:rStyle w:val="Hyperlink"/>
          </w:rPr>
          <w:t>4.4.</w:t>
        </w:r>
        <w:r>
          <w:tab/>
        </w:r>
        <w:r w:rsidRPr="08A9A8A2" w:rsidR="08A9A8A2">
          <w:rPr>
            <w:rStyle w:val="Hyperlink"/>
          </w:rPr>
          <w:t>Server-Side Requirements</w:t>
        </w:r>
        <w:r>
          <w:tab/>
        </w:r>
        <w:r>
          <w:fldChar w:fldCharType="begin"/>
        </w:r>
        <w:r>
          <w:instrText xml:space="preserve">PAGEREF _Toc1806470491 \h</w:instrText>
        </w:r>
        <w:r>
          <w:fldChar w:fldCharType="separate"/>
        </w:r>
        <w:r w:rsidRPr="08A9A8A2" w:rsidR="08A9A8A2">
          <w:rPr>
            <w:rStyle w:val="Hyperlink"/>
          </w:rPr>
          <w:t>12</w:t>
        </w:r>
        <w:r>
          <w:fldChar w:fldCharType="end"/>
        </w:r>
      </w:hyperlink>
    </w:p>
    <w:p w:rsidR="00873023" w:rsidP="08A9A8A2" w:rsidRDefault="00B43C09" w14:paraId="668AA0DB" w14:textId="4A4FEDFE">
      <w:pPr>
        <w:pStyle w:val="TOC3"/>
        <w:tabs>
          <w:tab w:val="left" w:leader="none" w:pos="1200"/>
          <w:tab w:val="right" w:leader="dot" w:pos="8640"/>
        </w:tabs>
        <w:rPr>
          <w:rFonts w:cs="Times New Roman"/>
          <w:caps w:val="0"/>
          <w:smallCaps w:val="0"/>
          <w:noProof/>
          <w:sz w:val="22"/>
          <w:szCs w:val="22"/>
        </w:rPr>
      </w:pPr>
      <w:hyperlink w:anchor="_Toc79419646">
        <w:r w:rsidRPr="08A9A8A2" w:rsidR="08A9A8A2">
          <w:rPr>
            <w:rStyle w:val="Hyperlink"/>
          </w:rPr>
          <w:t>4.4.1.</w:t>
        </w:r>
        <w:r>
          <w:tab/>
        </w:r>
        <w:r w:rsidRPr="08A9A8A2" w:rsidR="08A9A8A2">
          <w:rPr>
            <w:rStyle w:val="Hyperlink"/>
          </w:rPr>
          <w:t>Deployment Considerations</w:t>
        </w:r>
        <w:r>
          <w:tab/>
        </w:r>
        <w:r>
          <w:fldChar w:fldCharType="begin"/>
        </w:r>
        <w:r>
          <w:instrText xml:space="preserve">PAGEREF _Toc79419646 \h</w:instrText>
        </w:r>
        <w:r>
          <w:fldChar w:fldCharType="separate"/>
        </w:r>
        <w:r w:rsidRPr="08A9A8A2" w:rsidR="08A9A8A2">
          <w:rPr>
            <w:rStyle w:val="Hyperlink"/>
          </w:rPr>
          <w:t>12</w:t>
        </w:r>
        <w:r>
          <w:fldChar w:fldCharType="end"/>
        </w:r>
      </w:hyperlink>
    </w:p>
    <w:p w:rsidR="00873023" w:rsidP="08A9A8A2" w:rsidRDefault="00B43C09" w14:paraId="6F49F14F" w14:textId="1E14E22A">
      <w:pPr>
        <w:pStyle w:val="TOC3"/>
        <w:tabs>
          <w:tab w:val="left" w:leader="none" w:pos="1200"/>
          <w:tab w:val="right" w:leader="dot" w:pos="8640"/>
        </w:tabs>
        <w:rPr>
          <w:rFonts w:cs="Times New Roman"/>
          <w:caps w:val="0"/>
          <w:smallCaps w:val="0"/>
          <w:noProof/>
          <w:sz w:val="22"/>
          <w:szCs w:val="22"/>
        </w:rPr>
      </w:pPr>
      <w:hyperlink w:anchor="_Toc244996512">
        <w:r w:rsidRPr="08A9A8A2" w:rsidR="08A9A8A2">
          <w:rPr>
            <w:rStyle w:val="Hyperlink"/>
          </w:rPr>
          <w:t>4.4.2.</w:t>
        </w:r>
        <w:r>
          <w:tab/>
        </w:r>
        <w:r w:rsidRPr="08A9A8A2" w:rsidR="08A9A8A2">
          <w:rPr>
            <w:rStyle w:val="Hyperlink"/>
          </w:rPr>
          <w:t>Application Server Disk Space</w:t>
        </w:r>
        <w:r>
          <w:tab/>
        </w:r>
        <w:r>
          <w:fldChar w:fldCharType="begin"/>
        </w:r>
        <w:r>
          <w:instrText xml:space="preserve">PAGEREF _Toc244996512 \h</w:instrText>
        </w:r>
        <w:r>
          <w:fldChar w:fldCharType="separate"/>
        </w:r>
        <w:r w:rsidRPr="08A9A8A2" w:rsidR="08A9A8A2">
          <w:rPr>
            <w:rStyle w:val="Hyperlink"/>
          </w:rPr>
          <w:t>12</w:t>
        </w:r>
        <w:r>
          <w:fldChar w:fldCharType="end"/>
        </w:r>
      </w:hyperlink>
    </w:p>
    <w:p w:rsidR="00873023" w:rsidP="08A9A8A2" w:rsidRDefault="00B43C09" w14:paraId="02BB584B" w14:textId="05346DC4">
      <w:pPr>
        <w:pStyle w:val="TOC3"/>
        <w:tabs>
          <w:tab w:val="left" w:leader="none" w:pos="1200"/>
          <w:tab w:val="right" w:leader="dot" w:pos="8640"/>
        </w:tabs>
        <w:rPr>
          <w:rFonts w:cs="Times New Roman"/>
          <w:caps w:val="0"/>
          <w:smallCaps w:val="0"/>
          <w:noProof/>
          <w:sz w:val="22"/>
          <w:szCs w:val="22"/>
        </w:rPr>
      </w:pPr>
      <w:hyperlink w:anchor="_Toc1667189743">
        <w:r w:rsidRPr="08A9A8A2" w:rsidR="08A9A8A2">
          <w:rPr>
            <w:rStyle w:val="Hyperlink"/>
          </w:rPr>
          <w:t>4.4.3.</w:t>
        </w:r>
        <w:r>
          <w:tab/>
        </w:r>
        <w:r w:rsidRPr="08A9A8A2" w:rsidR="08A9A8A2">
          <w:rPr>
            <w:rStyle w:val="Hyperlink"/>
          </w:rPr>
          <w:t>Database Server Disk Space</w:t>
        </w:r>
        <w:r>
          <w:tab/>
        </w:r>
        <w:r>
          <w:fldChar w:fldCharType="begin"/>
        </w:r>
        <w:r>
          <w:instrText xml:space="preserve">PAGEREF _Toc1667189743 \h</w:instrText>
        </w:r>
        <w:r>
          <w:fldChar w:fldCharType="separate"/>
        </w:r>
        <w:r w:rsidRPr="08A9A8A2" w:rsidR="08A9A8A2">
          <w:rPr>
            <w:rStyle w:val="Hyperlink"/>
          </w:rPr>
          <w:t>12</w:t>
        </w:r>
        <w:r>
          <w:fldChar w:fldCharType="end"/>
        </w:r>
      </w:hyperlink>
    </w:p>
    <w:p w:rsidR="00873023" w:rsidP="08A9A8A2" w:rsidRDefault="00B43C09" w14:paraId="6836DAA2" w14:textId="20E292C5">
      <w:pPr>
        <w:pStyle w:val="TOC3"/>
        <w:tabs>
          <w:tab w:val="left" w:leader="none" w:pos="1200"/>
          <w:tab w:val="right" w:leader="dot" w:pos="8640"/>
        </w:tabs>
        <w:rPr>
          <w:rFonts w:cs="Times New Roman"/>
          <w:caps w:val="0"/>
          <w:smallCaps w:val="0"/>
          <w:noProof/>
          <w:sz w:val="22"/>
          <w:szCs w:val="22"/>
        </w:rPr>
      </w:pPr>
      <w:hyperlink w:anchor="_Toc531481548">
        <w:r w:rsidRPr="08A9A8A2" w:rsidR="08A9A8A2">
          <w:rPr>
            <w:rStyle w:val="Hyperlink"/>
          </w:rPr>
          <w:t>4.4.4.</w:t>
        </w:r>
        <w:r>
          <w:tab/>
        </w:r>
        <w:r w:rsidRPr="08A9A8A2" w:rsidR="08A9A8A2">
          <w:rPr>
            <w:rStyle w:val="Hyperlink"/>
          </w:rPr>
          <w:t>Integration Requirements</w:t>
        </w:r>
        <w:r>
          <w:tab/>
        </w:r>
        <w:r>
          <w:fldChar w:fldCharType="begin"/>
        </w:r>
        <w:r>
          <w:instrText xml:space="preserve">PAGEREF _Toc531481548 \h</w:instrText>
        </w:r>
        <w:r>
          <w:fldChar w:fldCharType="separate"/>
        </w:r>
        <w:r w:rsidRPr="08A9A8A2" w:rsidR="08A9A8A2">
          <w:rPr>
            <w:rStyle w:val="Hyperlink"/>
          </w:rPr>
          <w:t>12</w:t>
        </w:r>
        <w:r>
          <w:fldChar w:fldCharType="end"/>
        </w:r>
      </w:hyperlink>
    </w:p>
    <w:p w:rsidR="00873023" w:rsidP="08A9A8A2" w:rsidRDefault="00B43C09" w14:paraId="1B6E6B32" w14:textId="66E455FA">
      <w:pPr>
        <w:pStyle w:val="TOC3"/>
        <w:tabs>
          <w:tab w:val="left" w:leader="none" w:pos="1200"/>
          <w:tab w:val="right" w:leader="dot" w:pos="8640"/>
        </w:tabs>
        <w:rPr>
          <w:rFonts w:cs="Times New Roman"/>
          <w:i w:val="0"/>
          <w:iCs w:val="0"/>
          <w:noProof/>
          <w:sz w:val="22"/>
          <w:szCs w:val="22"/>
        </w:rPr>
      </w:pPr>
      <w:hyperlink w:anchor="_Toc1200429912">
        <w:r w:rsidRPr="08A9A8A2" w:rsidR="08A9A8A2">
          <w:rPr>
            <w:rStyle w:val="Hyperlink"/>
          </w:rPr>
          <w:t>4.4.5.</w:t>
        </w:r>
        <w:r>
          <w:tab/>
        </w:r>
        <w:r w:rsidRPr="08A9A8A2" w:rsidR="08A9A8A2">
          <w:rPr>
            <w:rStyle w:val="Hyperlink"/>
          </w:rPr>
          <w:t>Network</w:t>
        </w:r>
        <w:r>
          <w:tab/>
        </w:r>
        <w:r>
          <w:fldChar w:fldCharType="begin"/>
        </w:r>
        <w:r>
          <w:instrText xml:space="preserve">PAGEREF _Toc1200429912 \h</w:instrText>
        </w:r>
        <w:r>
          <w:fldChar w:fldCharType="separate"/>
        </w:r>
        <w:r w:rsidRPr="08A9A8A2" w:rsidR="08A9A8A2">
          <w:rPr>
            <w:rStyle w:val="Hyperlink"/>
          </w:rPr>
          <w:t>12</w:t>
        </w:r>
        <w:r>
          <w:fldChar w:fldCharType="end"/>
        </w:r>
      </w:hyperlink>
    </w:p>
    <w:p w:rsidR="00873023" w:rsidP="08A9A8A2" w:rsidRDefault="00B43C09" w14:paraId="76132EAF" w14:textId="1236DFF1">
      <w:pPr>
        <w:pStyle w:val="TOC2"/>
        <w:tabs>
          <w:tab w:val="left" w:leader="none" w:pos="600"/>
          <w:tab w:val="right" w:leader="dot" w:pos="8640"/>
        </w:tabs>
        <w:rPr>
          <w:rFonts w:cs="Times New Roman"/>
          <w:i w:val="0"/>
          <w:iCs w:val="0"/>
          <w:noProof/>
          <w:sz w:val="22"/>
          <w:szCs w:val="22"/>
        </w:rPr>
      </w:pPr>
      <w:hyperlink w:anchor="_Toc985909859">
        <w:r w:rsidRPr="08A9A8A2" w:rsidR="08A9A8A2">
          <w:rPr>
            <w:rStyle w:val="Hyperlink"/>
          </w:rPr>
          <w:t>4.5.</w:t>
        </w:r>
        <w:r>
          <w:tab/>
        </w:r>
        <w:r w:rsidRPr="08A9A8A2" w:rsidR="08A9A8A2">
          <w:rPr>
            <w:rStyle w:val="Hyperlink"/>
          </w:rPr>
          <w:t>Configuration</w:t>
        </w:r>
        <w:r>
          <w:tab/>
        </w:r>
        <w:r>
          <w:fldChar w:fldCharType="begin"/>
        </w:r>
        <w:r>
          <w:instrText xml:space="preserve">PAGEREF _Toc985909859 \h</w:instrText>
        </w:r>
        <w:r>
          <w:fldChar w:fldCharType="separate"/>
        </w:r>
        <w:r w:rsidRPr="08A9A8A2" w:rsidR="08A9A8A2">
          <w:rPr>
            <w:rStyle w:val="Hyperlink"/>
          </w:rPr>
          <w:t>13</w:t>
        </w:r>
        <w:r>
          <w:fldChar w:fldCharType="end"/>
        </w:r>
      </w:hyperlink>
    </w:p>
    <w:p w:rsidR="00873023" w:rsidP="08A9A8A2" w:rsidRDefault="00B43C09" w14:paraId="58F2E164" w14:textId="0AC740AF">
      <w:pPr>
        <w:pStyle w:val="TOC3"/>
        <w:tabs>
          <w:tab w:val="left" w:leader="none" w:pos="1200"/>
          <w:tab w:val="right" w:leader="dot" w:pos="8640"/>
        </w:tabs>
        <w:rPr>
          <w:rFonts w:cs="Times New Roman"/>
          <w:b w:val="0"/>
          <w:bCs w:val="0"/>
          <w:caps w:val="0"/>
          <w:smallCaps w:val="0"/>
          <w:noProof/>
          <w:sz w:val="22"/>
          <w:szCs w:val="22"/>
        </w:rPr>
      </w:pPr>
      <w:hyperlink w:anchor="_Toc946654720">
        <w:r w:rsidRPr="08A9A8A2" w:rsidR="08A9A8A2">
          <w:rPr>
            <w:rStyle w:val="Hyperlink"/>
          </w:rPr>
          <w:t>4.5.1.</w:t>
        </w:r>
        <w:r>
          <w:tab/>
        </w:r>
        <w:r w:rsidRPr="08A9A8A2" w:rsidR="08A9A8A2">
          <w:rPr>
            <w:rStyle w:val="Hyperlink"/>
          </w:rPr>
          <w:t>Operating System</w:t>
        </w:r>
        <w:r>
          <w:tab/>
        </w:r>
        <w:r>
          <w:fldChar w:fldCharType="begin"/>
        </w:r>
        <w:r>
          <w:instrText xml:space="preserve">PAGEREF _Toc946654720 \h</w:instrText>
        </w:r>
        <w:r>
          <w:fldChar w:fldCharType="separate"/>
        </w:r>
        <w:r w:rsidRPr="08A9A8A2" w:rsidR="08A9A8A2">
          <w:rPr>
            <w:rStyle w:val="Hyperlink"/>
          </w:rPr>
          <w:t>13</w:t>
        </w:r>
        <w:r>
          <w:fldChar w:fldCharType="end"/>
        </w:r>
      </w:hyperlink>
    </w:p>
    <w:p w:rsidR="00873023" w:rsidP="08A9A8A2" w:rsidRDefault="00B43C09" w14:paraId="78BD8FDE" w14:textId="3DE293EA">
      <w:pPr>
        <w:pStyle w:val="TOC3"/>
        <w:tabs>
          <w:tab w:val="left" w:leader="none" w:pos="1200"/>
          <w:tab w:val="right" w:leader="dot" w:pos="8640"/>
        </w:tabs>
        <w:rPr>
          <w:rFonts w:cs="Times New Roman"/>
          <w:caps w:val="0"/>
          <w:smallCaps w:val="0"/>
          <w:noProof/>
          <w:sz w:val="22"/>
          <w:szCs w:val="22"/>
        </w:rPr>
      </w:pPr>
      <w:hyperlink w:anchor="_Toc338786895">
        <w:r w:rsidRPr="08A9A8A2" w:rsidR="08A9A8A2">
          <w:rPr>
            <w:rStyle w:val="Hyperlink"/>
          </w:rPr>
          <w:t>4.5.2.</w:t>
        </w:r>
        <w:r>
          <w:tab/>
        </w:r>
        <w:r w:rsidRPr="08A9A8A2" w:rsidR="08A9A8A2">
          <w:rPr>
            <w:rStyle w:val="Hyperlink"/>
          </w:rPr>
          <w:t>Database</w:t>
        </w:r>
        <w:r>
          <w:tab/>
        </w:r>
        <w:r>
          <w:fldChar w:fldCharType="begin"/>
        </w:r>
        <w:r>
          <w:instrText xml:space="preserve">PAGEREF _Toc338786895 \h</w:instrText>
        </w:r>
        <w:r>
          <w:fldChar w:fldCharType="separate"/>
        </w:r>
        <w:r w:rsidRPr="08A9A8A2" w:rsidR="08A9A8A2">
          <w:rPr>
            <w:rStyle w:val="Hyperlink"/>
          </w:rPr>
          <w:t>13</w:t>
        </w:r>
        <w:r>
          <w:fldChar w:fldCharType="end"/>
        </w:r>
      </w:hyperlink>
    </w:p>
    <w:p w:rsidR="00873023" w:rsidP="08A9A8A2" w:rsidRDefault="00B43C09" w14:paraId="1B452FFC" w14:textId="21257E9E">
      <w:pPr>
        <w:pStyle w:val="TOC3"/>
        <w:tabs>
          <w:tab w:val="left" w:leader="none" w:pos="1200"/>
          <w:tab w:val="right" w:leader="dot" w:pos="8640"/>
        </w:tabs>
        <w:rPr>
          <w:rFonts w:cs="Times New Roman"/>
          <w:caps w:val="0"/>
          <w:smallCaps w:val="0"/>
          <w:noProof/>
          <w:sz w:val="22"/>
          <w:szCs w:val="22"/>
        </w:rPr>
      </w:pPr>
      <w:hyperlink w:anchor="_Toc155945117">
        <w:r w:rsidRPr="08A9A8A2" w:rsidR="08A9A8A2">
          <w:rPr>
            <w:rStyle w:val="Hyperlink"/>
          </w:rPr>
          <w:t>4.5.3.</w:t>
        </w:r>
        <w:r>
          <w:tab/>
        </w:r>
        <w:r w:rsidRPr="08A9A8A2" w:rsidR="08A9A8A2">
          <w:rPr>
            <w:rStyle w:val="Hyperlink"/>
          </w:rPr>
          <w:t>Network</w:t>
        </w:r>
        <w:r>
          <w:tab/>
        </w:r>
        <w:r>
          <w:fldChar w:fldCharType="begin"/>
        </w:r>
        <w:r>
          <w:instrText xml:space="preserve">PAGEREF _Toc155945117 \h</w:instrText>
        </w:r>
        <w:r>
          <w:fldChar w:fldCharType="separate"/>
        </w:r>
        <w:r w:rsidRPr="08A9A8A2" w:rsidR="08A9A8A2">
          <w:rPr>
            <w:rStyle w:val="Hyperlink"/>
          </w:rPr>
          <w:t>13</w:t>
        </w:r>
        <w:r>
          <w:fldChar w:fldCharType="end"/>
        </w:r>
      </w:hyperlink>
    </w:p>
    <w:p w:rsidR="00873023" w:rsidP="08A9A8A2" w:rsidRDefault="00B43C09" w14:paraId="484EA599" w14:textId="59A10305">
      <w:pPr>
        <w:pStyle w:val="TOC3"/>
        <w:tabs>
          <w:tab w:val="left" w:leader="none" w:pos="1200"/>
          <w:tab w:val="right" w:leader="dot" w:pos="8640"/>
        </w:tabs>
        <w:rPr>
          <w:rFonts w:cs="Times New Roman"/>
          <w:i w:val="0"/>
          <w:iCs w:val="0"/>
          <w:noProof/>
          <w:sz w:val="22"/>
          <w:szCs w:val="22"/>
        </w:rPr>
      </w:pPr>
      <w:hyperlink w:anchor="_Toc777851822">
        <w:r w:rsidRPr="08A9A8A2" w:rsidR="08A9A8A2">
          <w:rPr>
            <w:rStyle w:val="Hyperlink"/>
          </w:rPr>
          <w:t>4.5.4.</w:t>
        </w:r>
        <w:r>
          <w:tab/>
        </w:r>
        <w:r w:rsidRPr="08A9A8A2" w:rsidR="08A9A8A2">
          <w:rPr>
            <w:rStyle w:val="Hyperlink"/>
          </w:rPr>
          <w:t>Desktop</w:t>
        </w:r>
        <w:r>
          <w:tab/>
        </w:r>
        <w:r>
          <w:fldChar w:fldCharType="begin"/>
        </w:r>
        <w:r>
          <w:instrText xml:space="preserve">PAGEREF _Toc777851822 \h</w:instrText>
        </w:r>
        <w:r>
          <w:fldChar w:fldCharType="separate"/>
        </w:r>
        <w:r w:rsidRPr="08A9A8A2" w:rsidR="08A9A8A2">
          <w:rPr>
            <w:rStyle w:val="Hyperlink"/>
          </w:rPr>
          <w:t>13</w:t>
        </w:r>
        <w:r>
          <w:fldChar w:fldCharType="end"/>
        </w:r>
      </w:hyperlink>
      <w:r>
        <w:fldChar w:fldCharType="end"/>
      </w:r>
    </w:p>
    <w:p w:rsidR="00653A0C" w:rsidP="00653A0C" w:rsidRDefault="005D2662" w14:paraId="31CEDB81" w14:textId="77777777">
      <w:pPr>
        <w:pStyle w:val="Heading1"/>
        <w:numPr>
          <w:numId w:val="0"/>
        </w:numPr>
        <w:ind w:left="403"/>
      </w:pPr>
      <w:bookmarkStart w:name="_Toc207768238" w:id="5"/>
    </w:p>
    <w:p w:rsidR="3A152C35" w:rsidP="08A9A8A2" w:rsidRDefault="3A152C35" w14:paraId="45DC57F6" w14:textId="15C7CFA2">
      <w:pPr>
        <w:pStyle w:val="Heading1"/>
        <w:numPr>
          <w:ilvl w:val="0"/>
          <w:numId w:val="71"/>
        </w:numPr>
        <w:rPr/>
      </w:pPr>
      <w:bookmarkEnd w:id="5"/>
      <w:bookmarkStart w:name="_Toc821698494" w:id="752234345"/>
      <w:bookmarkStart w:name="_Toc736118599" w:id="713457116"/>
      <w:bookmarkStart w:name="_Toc611207305" w:id="2028752993"/>
      <w:bookmarkStart w:name="_Toc1006983118" w:id="525332281"/>
      <w:bookmarkStart w:name="_Toc1187859357" w:id="1433150056"/>
      <w:bookmarkStart w:name="_Toc2028630086" w:id="799159939"/>
      <w:bookmarkStart w:name="_Toc985037794" w:id="1315299616"/>
      <w:bookmarkStart w:name="_Toc571045859" w:id="544410439"/>
      <w:bookmarkStart w:name="_Toc1934972046" w:id="73115413"/>
      <w:bookmarkStart w:name="_Toc1028001294" w:id="810404988"/>
      <w:bookmarkStart w:name="_Toc673697722" w:id="1414596579"/>
      <w:bookmarkStart w:name="_Toc1596590966" w:id="537301556"/>
      <w:bookmarkStart w:name="_Toc564727504" w:id="179271411"/>
      <w:bookmarkStart w:name="_Toc1781996358" w:id="809788550"/>
      <w:bookmarkStart w:name="_Toc1223905953" w:id="1201285702"/>
      <w:r w:rsidR="3A152C35">
        <w:rPr/>
        <w:t>Introduction</w:t>
      </w:r>
      <w:bookmarkEnd w:id="752234345"/>
      <w:bookmarkEnd w:id="713457116"/>
      <w:bookmarkEnd w:id="2028752993"/>
      <w:bookmarkEnd w:id="525332281"/>
      <w:bookmarkEnd w:id="1433150056"/>
      <w:bookmarkEnd w:id="799159939"/>
      <w:bookmarkEnd w:id="1315299616"/>
      <w:bookmarkEnd w:id="544410439"/>
      <w:bookmarkEnd w:id="73115413"/>
      <w:bookmarkEnd w:id="810404988"/>
      <w:bookmarkEnd w:id="1414596579"/>
      <w:bookmarkEnd w:id="537301556"/>
      <w:bookmarkEnd w:id="179271411"/>
      <w:bookmarkEnd w:id="809788550"/>
      <w:bookmarkEnd w:id="1201285702"/>
    </w:p>
    <w:p w:rsidR="00FC01FD" w:rsidP="08A9A8A2" w:rsidRDefault="00FC01FD" w14:paraId="3BC71A5A" w14:textId="00E2E87C">
      <w:pPr>
        <w:pStyle w:val="Heading1"/>
        <w:numPr>
          <w:numId w:val="0"/>
        </w:numPr>
        <w:ind w:left="547"/>
      </w:pPr>
      <w:bookmarkStart w:name="_Toc1114748605" w:id="2135600419"/>
      <w:bookmarkStart w:name="_Toc933598318" w:id="2102383808"/>
      <w:bookmarkStart w:name="_Toc797224678" w:id="686422527"/>
      <w:bookmarkStart w:name="_Toc307490659" w:id="1149434515"/>
      <w:bookmarkStart w:name="_Toc1183612842" w:id="606898800"/>
      <w:bookmarkStart w:name="_Toc550646511" w:id="337800503"/>
      <w:bookmarkStart w:name="_Toc1892762376" w:id="550858301"/>
      <w:bookmarkStart w:name="_Toc907135210" w:id="1642937583"/>
      <w:bookmarkStart w:name="_Toc1883086350" w:id="2110957331"/>
      <w:bookmarkStart w:name="_Toc629168465" w:id="964299609"/>
      <w:bookmarkStart w:name="_Toc1169175412" w:id="1463954573"/>
      <w:bookmarkStart w:name="_Toc1400510041" w:id="1515194706"/>
      <w:bookmarkStart w:name="_Toc819755320" w:id="1197111034"/>
      <w:bookmarkStart w:name="_Toc635461887" w:id="1487078554"/>
      <w:bookmarkStart w:name="_Toc22342685" w:id="834708462"/>
      <w:r w:rsidRPr="08A9A8A2" w:rsidR="00FC01FD">
        <w:rPr>
          <w:rFonts w:ascii="Times New Roman" w:hAnsi="Times New Roman" w:eastAsia="Times New Roman" w:cs="Times New Roman"/>
          <w:b w:val="0"/>
          <w:bCs w:val="0"/>
          <w:sz w:val="20"/>
          <w:szCs w:val="20"/>
        </w:rPr>
        <w:t xml:space="preserve"> </w:t>
      </w:r>
      <w:r w:rsidRPr="08A9A8A2" w:rsidR="3A152C35">
        <w:rPr>
          <w:rFonts w:ascii="Times New Roman" w:hAnsi="Times New Roman" w:eastAsia="Times New Roman" w:cs="Times New Roman"/>
          <w:b w:val="0"/>
          <w:bCs w:val="0"/>
          <w:sz w:val="20"/>
          <w:szCs w:val="20"/>
        </w:rPr>
        <w:t>The introduction of the software requirement specification provides an overview of the entire Software. The entire SRS with overview description purpose, scope, tools used and basic description. The aim of this document is to gather, analyze and give an in-depth insight into the Defect Programmer Assignments by defining the problem statement in detail. The detailed requirements of the Defect Programmer Assignments are provided in this document.</w:t>
      </w:r>
      <w:bookmarkEnd w:id="2135600419"/>
      <w:bookmarkEnd w:id="2102383808"/>
      <w:bookmarkEnd w:id="686422527"/>
      <w:bookmarkEnd w:id="1149434515"/>
      <w:bookmarkEnd w:id="606898800"/>
      <w:bookmarkEnd w:id="337800503"/>
      <w:bookmarkEnd w:id="550858301"/>
      <w:bookmarkEnd w:id="1642937583"/>
      <w:bookmarkEnd w:id="2110957331"/>
      <w:bookmarkEnd w:id="964299609"/>
      <w:bookmarkEnd w:id="1463954573"/>
      <w:bookmarkEnd w:id="1515194706"/>
      <w:bookmarkEnd w:id="1197111034"/>
      <w:bookmarkEnd w:id="1487078554"/>
      <w:bookmarkEnd w:id="834708462"/>
    </w:p>
    <w:p w:rsidR="3A152C35" w:rsidP="08A9A8A2" w:rsidRDefault="3A152C35" w14:paraId="0E9FDE7F" w14:textId="6FF5F877">
      <w:pPr>
        <w:pStyle w:val="Heading1"/>
        <w:numPr>
          <w:ilvl w:val="1"/>
          <w:numId w:val="71"/>
        </w:numPr>
        <w:rPr/>
      </w:pPr>
      <w:bookmarkStart w:name="_Toc663411766" w:id="71238586"/>
      <w:bookmarkStart w:name="_Toc1402934067" w:id="44823641"/>
      <w:bookmarkStart w:name="_Toc841225835" w:id="2061226432"/>
      <w:bookmarkStart w:name="_Toc387676548" w:id="876447951"/>
      <w:bookmarkStart w:name="_Toc1959678764" w:id="1783175541"/>
      <w:bookmarkStart w:name="_Toc358969411" w:id="25779202"/>
      <w:bookmarkStart w:name="_Toc65378216" w:id="1290861535"/>
      <w:bookmarkStart w:name="_Toc1159277862" w:id="1220348121"/>
      <w:bookmarkStart w:name="_Toc548021339" w:id="286599577"/>
      <w:bookmarkStart w:name="_Toc1833904867" w:id="1549976080"/>
      <w:bookmarkStart w:name="_Toc760824447" w:id="854147730"/>
      <w:bookmarkStart w:name="_Toc2091728107" w:id="1658430600"/>
      <w:bookmarkStart w:name="_Toc842026380" w:id="277039052"/>
      <w:bookmarkStart w:name="_Toc278181596" w:id="809856146"/>
      <w:bookmarkStart w:name="_Toc362920779" w:id="2084279216"/>
      <w:r w:rsidR="3A152C35">
        <w:rPr/>
        <w:t xml:space="preserve">        </w:t>
      </w:r>
      <w:r w:rsidR="3A152C35">
        <w:rPr/>
        <w:t>Project Purpose 1.2</w:t>
      </w:r>
      <w:bookmarkEnd w:id="71238586"/>
      <w:bookmarkEnd w:id="44823641"/>
      <w:bookmarkEnd w:id="2061226432"/>
      <w:bookmarkEnd w:id="876447951"/>
      <w:bookmarkEnd w:id="1783175541"/>
      <w:bookmarkEnd w:id="25779202"/>
      <w:bookmarkEnd w:id="1290861535"/>
      <w:bookmarkEnd w:id="1220348121"/>
      <w:bookmarkEnd w:id="286599577"/>
      <w:bookmarkEnd w:id="1549976080"/>
      <w:bookmarkEnd w:id="854147730"/>
      <w:bookmarkEnd w:id="1658430600"/>
      <w:bookmarkEnd w:id="277039052"/>
      <w:bookmarkEnd w:id="809856146"/>
      <w:bookmarkEnd w:id="2084279216"/>
    </w:p>
    <w:p w:rsidR="3A152C35" w:rsidP="08A9A8A2" w:rsidRDefault="3A152C35" w14:paraId="1BA47B80" w14:textId="42B8599E">
      <w:pPr>
        <w:pStyle w:val="Normal"/>
        <w:ind w:left="1440"/>
      </w:pPr>
      <w:r w:rsidR="3A152C35">
        <w:rPr/>
        <w:t xml:space="preserve">Clients of software development </w:t>
      </w:r>
      <w:proofErr w:type="gramStart"/>
      <w:r w:rsidR="3A152C35">
        <w:rPr/>
        <w:t>company</w:t>
      </w:r>
      <w:proofErr w:type="gramEnd"/>
      <w:r w:rsidR="3A152C35">
        <w:rPr/>
        <w:t xml:space="preserve"> report defects in software they purchased. These defects are assigned to programmers depending on the functional area they are handling.</w:t>
      </w:r>
    </w:p>
    <w:p w:rsidR="2C8F04FA" w:rsidP="08A9A8A2" w:rsidRDefault="2C8F04FA" w14:paraId="1D6E1104" w14:textId="0F841A38">
      <w:pPr>
        <w:pStyle w:val="Heading2"/>
        <w:numPr>
          <w:ilvl w:val="1"/>
          <w:numId w:val="71"/>
        </w:numPr>
        <w:rPr/>
      </w:pPr>
      <w:bookmarkStart w:name="_Toc708877332" w:id="59219717"/>
      <w:bookmarkStart w:name="_Toc1730715500" w:id="1430439265"/>
      <w:bookmarkStart w:name="_Toc911940349" w:id="1326561287"/>
      <w:bookmarkStart w:name="_Toc470868095" w:id="828353075"/>
      <w:bookmarkStart w:name="_Toc1809832426" w:id="772537439"/>
      <w:bookmarkStart w:name="_Toc1288205488" w:id="1618416474"/>
      <w:bookmarkStart w:name="_Toc465964458" w:id="1165177637"/>
      <w:bookmarkStart w:name="_Toc1817605316" w:id="729669919"/>
      <w:bookmarkStart w:name="_Toc1916250503" w:id="206805215"/>
      <w:bookmarkStart w:name="_Toc1946422154" w:id="1903723442"/>
      <w:bookmarkStart w:name="_Toc778554468" w:id="1240040619"/>
      <w:bookmarkStart w:name="_Toc1478489741" w:id="331451986"/>
      <w:bookmarkStart w:name="_Toc963693368" w:id="1932555701"/>
      <w:bookmarkStart w:name="_Toc1337382283" w:id="931208849"/>
      <w:bookmarkStart w:name="_Toc847335862" w:id="1270353418"/>
      <w:r w:rsidR="2C8F04FA">
        <w:rPr/>
        <w:t xml:space="preserve">                    </w:t>
      </w:r>
      <w:r w:rsidR="3A152C35">
        <w:rPr/>
        <w:t>Intended</w:t>
      </w:r>
      <w:r w:rsidR="3A152C35">
        <w:rPr/>
        <w:t xml:space="preserve"> Audience</w:t>
      </w:r>
      <w:bookmarkEnd w:id="59219717"/>
      <w:bookmarkEnd w:id="1430439265"/>
      <w:bookmarkEnd w:id="1326561287"/>
      <w:bookmarkEnd w:id="828353075"/>
      <w:bookmarkEnd w:id="772537439"/>
      <w:bookmarkEnd w:id="1618416474"/>
      <w:bookmarkEnd w:id="1165177637"/>
      <w:bookmarkEnd w:id="729669919"/>
      <w:bookmarkEnd w:id="206805215"/>
      <w:bookmarkEnd w:id="1903723442"/>
      <w:bookmarkEnd w:id="1240040619"/>
      <w:bookmarkEnd w:id="331451986"/>
      <w:bookmarkEnd w:id="1932555701"/>
      <w:bookmarkEnd w:id="931208849"/>
      <w:bookmarkEnd w:id="1270353418"/>
    </w:p>
    <w:p w:rsidR="3A152C35" w:rsidP="08A9A8A2" w:rsidRDefault="3A152C35" w14:paraId="530A059D" w14:textId="15F0EC7C">
      <w:pPr>
        <w:pStyle w:val="InfoBlue"/>
        <w:ind w:left="1440"/>
        <w:jc w:val="both"/>
        <w:rPr>
          <w:rFonts w:ascii="Arial" w:hAnsi="Arial" w:cs="Arial"/>
          <w:i w:val="0"/>
          <w:iCs w:val="0"/>
          <w:color w:val="auto"/>
        </w:rPr>
      </w:pPr>
      <w:r w:rsidRPr="08A9A8A2" w:rsidR="3A152C35">
        <w:rPr>
          <w:rFonts w:ascii="Arial" w:hAnsi="Arial" w:cs="Arial"/>
          <w:i w:val="0"/>
          <w:iCs w:val="0"/>
          <w:color w:val="auto"/>
        </w:rPr>
        <w:t>This document is intended to be read by the client.</w:t>
      </w:r>
    </w:p>
    <w:p w:rsidR="2B4A8D87" w:rsidP="08A9A8A2" w:rsidRDefault="2B4A8D87" w14:paraId="3BA28BB9" w14:textId="05F54E6F">
      <w:pPr>
        <w:pStyle w:val="Heading3"/>
        <w:numPr>
          <w:ilvl w:val="1"/>
          <w:numId w:val="71"/>
        </w:numPr>
        <w:rPr/>
      </w:pPr>
      <w:bookmarkStart w:name="_Toc1865198959" w:id="109347029"/>
      <w:bookmarkStart w:name="_Toc1126292707" w:id="1660920553"/>
      <w:bookmarkStart w:name="_Toc1673598517" w:id="987682604"/>
      <w:bookmarkStart w:name="_Toc210077252" w:id="1678682547"/>
      <w:bookmarkStart w:name="_Toc1455426854" w:id="925038752"/>
      <w:bookmarkStart w:name="_Toc296343419" w:id="1319800703"/>
      <w:bookmarkStart w:name="_Toc319418012" w:id="2094193493"/>
      <w:bookmarkStart w:name="_Toc1153417735" w:id="681635215"/>
      <w:bookmarkStart w:name="_Toc853291674" w:id="1344636381"/>
      <w:bookmarkStart w:name="_Toc1116543376" w:id="1055905818"/>
      <w:bookmarkStart w:name="_Toc17034190" w:id="1238902274"/>
      <w:bookmarkStart w:name="_Toc1675903312" w:id="1297752187"/>
      <w:bookmarkStart w:name="_Toc1409558332" w:id="204166487"/>
      <w:bookmarkStart w:name="_Toc2008328735" w:id="94922380"/>
      <w:bookmarkStart w:name="_Toc753641644" w:id="1678401542"/>
      <w:r w:rsidR="2B4A8D87">
        <w:rPr/>
        <w:t xml:space="preserve">         </w:t>
      </w:r>
      <w:r w:rsidR="3A152C35">
        <w:rPr/>
        <w:t>In Scope</w:t>
      </w:r>
      <w:bookmarkEnd w:id="109347029"/>
      <w:bookmarkEnd w:id="1660920553"/>
      <w:bookmarkEnd w:id="987682604"/>
      <w:bookmarkEnd w:id="1678682547"/>
      <w:bookmarkEnd w:id="925038752"/>
      <w:bookmarkEnd w:id="1319800703"/>
      <w:bookmarkEnd w:id="2094193493"/>
      <w:bookmarkEnd w:id="681635215"/>
      <w:bookmarkEnd w:id="1344636381"/>
      <w:bookmarkEnd w:id="1055905818"/>
      <w:bookmarkEnd w:id="1238902274"/>
      <w:bookmarkEnd w:id="1297752187"/>
      <w:bookmarkEnd w:id="204166487"/>
      <w:bookmarkEnd w:id="94922380"/>
      <w:bookmarkEnd w:id="1678401542"/>
    </w:p>
    <w:p w:rsidR="3A152C35" w:rsidP="08A9A8A2" w:rsidRDefault="3A152C35" w14:paraId="055A639A" w14:textId="70507BE2">
      <w:pPr>
        <w:pStyle w:val="Normal"/>
        <w:ind w:left="1440"/>
      </w:pPr>
      <w:r w:rsidR="3A152C35">
        <w:rPr/>
        <w:t>It can take multiple files with defects as input and check the input for validity and assigns the employee to the valid defects.</w:t>
      </w:r>
    </w:p>
    <w:p w:rsidR="3A152C35" w:rsidP="08A9A8A2" w:rsidRDefault="3A152C35" w14:paraId="3F879EB2" w14:textId="41604278">
      <w:pPr>
        <w:pStyle w:val="Normal"/>
        <w:ind w:left="1440"/>
      </w:pPr>
      <w:r w:rsidR="3A152C35">
        <w:rPr/>
        <w:t>Invalid defects are copied to a separate file and unassigned defects are copied to a separate file.</w:t>
      </w:r>
    </w:p>
    <w:p w:rsidR="3A152C35" w:rsidP="08A9A8A2" w:rsidRDefault="3A152C35" w14:paraId="1E40C596" w14:textId="24FA10D9">
      <w:pPr>
        <w:pStyle w:val="Heading3"/>
        <w:numPr>
          <w:ilvl w:val="1"/>
          <w:numId w:val="71"/>
        </w:numPr>
        <w:rPr/>
      </w:pPr>
      <w:bookmarkStart w:name="_Toc456188389" w:id="2058695886"/>
      <w:bookmarkStart w:name="_Toc933186093" w:id="32145834"/>
      <w:bookmarkStart w:name="_Toc1695848056" w:id="605061880"/>
      <w:bookmarkStart w:name="_Toc2008368190" w:id="284244743"/>
      <w:bookmarkStart w:name="_Toc316798182" w:id="592823053"/>
      <w:bookmarkStart w:name="_Toc135755439" w:id="702809567"/>
      <w:bookmarkStart w:name="_Toc269239552" w:id="1880691869"/>
      <w:bookmarkStart w:name="_Toc1793788430" w:id="1099194888"/>
      <w:bookmarkStart w:name="_Toc613134733" w:id="566688939"/>
      <w:bookmarkStart w:name="_Toc640771765" w:id="1987972829"/>
      <w:bookmarkStart w:name="_Toc265460878" w:id="89878663"/>
      <w:bookmarkStart w:name="_Toc1297981640" w:id="110648846"/>
      <w:bookmarkStart w:name="_Toc421421955" w:id="1339878326"/>
      <w:bookmarkStart w:name="_Toc987811986" w:id="1866311841"/>
      <w:bookmarkStart w:name="_Toc1609680020" w:id="1002465120"/>
      <w:bookmarkStart w:name="_Toc2025729888" w:id="1796184815"/>
      <w:r w:rsidR="3A152C35">
        <w:rPr/>
        <w:t xml:space="preserve">  </w:t>
      </w:r>
      <w:r w:rsidR="2D2079AD">
        <w:rPr/>
        <w:t xml:space="preserve">      </w:t>
      </w:r>
      <w:r w:rsidR="3A152C35">
        <w:rPr/>
        <w:t>Out of scope</w:t>
      </w:r>
      <w:bookmarkEnd w:id="2058695886"/>
      <w:bookmarkEnd w:id="32145834"/>
      <w:bookmarkEnd w:id="605061880"/>
      <w:bookmarkEnd w:id="284244743"/>
      <w:bookmarkEnd w:id="592823053"/>
      <w:bookmarkEnd w:id="702809567"/>
      <w:bookmarkEnd w:id="1880691869"/>
      <w:bookmarkEnd w:id="1099194888"/>
      <w:bookmarkEnd w:id="566688939"/>
      <w:bookmarkEnd w:id="1987972829"/>
      <w:bookmarkEnd w:id="89878663"/>
      <w:bookmarkEnd w:id="110648846"/>
      <w:bookmarkEnd w:id="1339878326"/>
      <w:bookmarkEnd w:id="1866311841"/>
      <w:bookmarkEnd w:id="1002465120"/>
      <w:bookmarkEnd w:id="1796184815"/>
    </w:p>
    <w:p w:rsidR="3A152C35" w:rsidP="08A9A8A2" w:rsidRDefault="3A152C35" w14:paraId="4AD5A41E" w14:textId="606DFAB9">
      <w:pPr>
        <w:pStyle w:val="Normal"/>
        <w:ind w:left="1440"/>
      </w:pPr>
      <w:r w:rsidR="3A152C35">
        <w:rPr/>
        <w:t xml:space="preserve">    It doesn’t reassign the employees after they have been freed as their work.</w:t>
      </w:r>
    </w:p>
    <w:p w:rsidR="3A152C35" w:rsidP="08A9A8A2" w:rsidRDefault="3A152C35" w14:paraId="0EF62B77" w14:textId="0E5103B5">
      <w:pPr>
        <w:pStyle w:val="Normal"/>
        <w:ind w:left="1440"/>
      </w:pPr>
      <w:r w:rsidR="3A152C35">
        <w:rPr/>
        <w:t xml:space="preserve">  </w:t>
      </w:r>
      <w:r w:rsidR="5A6C1053">
        <w:rPr/>
        <w:t xml:space="preserve"> </w:t>
      </w:r>
      <w:r w:rsidR="3A152C35">
        <w:rPr/>
        <w:t xml:space="preserve"> It doesn't correct the invalid defects in the input file.</w:t>
      </w:r>
    </w:p>
    <w:p w:rsidR="64C3C13A" w:rsidP="08A9A8A2" w:rsidRDefault="64C3C13A" w14:paraId="493271BB" w14:textId="40827970">
      <w:pPr>
        <w:pStyle w:val="Normal"/>
        <w:ind w:left="1440"/>
      </w:pPr>
      <w:r w:rsidR="64C3C13A">
        <w:rPr/>
        <w:t xml:space="preserve">  </w:t>
      </w:r>
      <w:r w:rsidR="3A152C35">
        <w:rPr/>
        <w:t xml:space="preserve">  It doesn’t check for invalid employees</w:t>
      </w:r>
    </w:p>
    <w:p w:rsidR="607E238C" w:rsidP="08A9A8A2" w:rsidRDefault="607E238C" w14:paraId="45057201" w14:textId="7045370D">
      <w:pPr>
        <w:pStyle w:val="Normal"/>
        <w:ind w:left="1440"/>
      </w:pPr>
      <w:r w:rsidR="607E238C">
        <w:rPr/>
        <w:t xml:space="preserve">  </w:t>
      </w:r>
      <w:r w:rsidR="663A0581">
        <w:rPr/>
        <w:t xml:space="preserve">  </w:t>
      </w:r>
      <w:r w:rsidR="3A152C35">
        <w:rPr/>
        <w:t>It doesn’t check for duplicates of input</w:t>
      </w:r>
    </w:p>
    <w:p w:rsidR="31CCB469" w:rsidP="08A9A8A2" w:rsidRDefault="31CCB469" w14:paraId="54FC5023" w14:textId="23E14BD3">
      <w:pPr>
        <w:pStyle w:val="Normal"/>
        <w:ind w:left="1440"/>
      </w:pPr>
      <w:r w:rsidR="31CCB469">
        <w:rPr/>
        <w:t xml:space="preserve">    </w:t>
      </w:r>
      <w:r w:rsidR="3A152C35">
        <w:rPr/>
        <w:t>It doesn’t check for incorrect categories for each parameter in the input file.</w:t>
      </w:r>
    </w:p>
    <w:p w:rsidR="08A9A8A2" w:rsidRDefault="08A9A8A2" w14:paraId="47B0D9DD"/>
    <w:p w:rsidR="3A152C35" w:rsidP="08A9A8A2" w:rsidRDefault="3A152C35" w14:paraId="54A8B896" w14:textId="1643F264">
      <w:pPr>
        <w:pStyle w:val="Heading2"/>
        <w:numPr>
          <w:ilvl w:val="1"/>
          <w:numId w:val="71"/>
        </w:numPr>
        <w:rPr/>
      </w:pPr>
      <w:bookmarkStart w:name="_Toc1866038557" w:id="1968909505"/>
      <w:bookmarkStart w:name="_Toc321275979" w:id="1742877418"/>
      <w:bookmarkStart w:name="_Toc608744139" w:id="1825090265"/>
      <w:bookmarkStart w:name="_Toc721161372" w:id="635260992"/>
      <w:bookmarkStart w:name="_Toc972600593" w:id="463485698"/>
      <w:bookmarkStart w:name="_Toc1659764102" w:id="1100919317"/>
      <w:bookmarkStart w:name="_Toc326067109" w:id="899412910"/>
      <w:bookmarkStart w:name="_Toc1978903997" w:id="1914221452"/>
      <w:bookmarkStart w:name="_Toc357078816" w:id="840047373"/>
      <w:bookmarkStart w:name="_Toc1779568756" w:id="1850589156"/>
      <w:bookmarkStart w:name="_Toc524486700" w:id="624596350"/>
      <w:bookmarkStart w:name="_Toc157618822" w:id="193159945"/>
      <w:bookmarkStart w:name="_Toc1835984247" w:id="1238348503"/>
      <w:bookmarkStart w:name="_Toc1047106263" w:id="1456960783"/>
      <w:bookmarkStart w:name="_Toc361153549" w:id="1883804189"/>
      <w:r w:rsidR="3A152C35">
        <w:rPr/>
        <w:t xml:space="preserve">          Assumptions</w:t>
      </w:r>
      <w:r w:rsidR="3A152C35">
        <w:rPr/>
        <w:t>, Dependencies &amp; Constraints</w:t>
      </w:r>
      <w:bookmarkEnd w:id="1968909505"/>
      <w:bookmarkEnd w:id="1742877418"/>
      <w:bookmarkEnd w:id="1825090265"/>
      <w:bookmarkEnd w:id="635260992"/>
      <w:bookmarkEnd w:id="463485698"/>
      <w:bookmarkEnd w:id="1100919317"/>
      <w:bookmarkEnd w:id="899412910"/>
      <w:bookmarkEnd w:id="1914221452"/>
      <w:bookmarkEnd w:id="840047373"/>
      <w:bookmarkEnd w:id="1850589156"/>
      <w:bookmarkEnd w:id="624596350"/>
      <w:bookmarkEnd w:id="193159945"/>
      <w:bookmarkEnd w:id="1238348503"/>
      <w:bookmarkEnd w:id="1456960783"/>
      <w:bookmarkEnd w:id="1883804189"/>
    </w:p>
    <w:p w:rsidR="3A152C35" w:rsidP="08A9A8A2" w:rsidRDefault="3A152C35" w14:paraId="4CD28969" w14:textId="45F47845">
      <w:pPr>
        <w:pStyle w:val="InfoBlue"/>
        <w:ind w:left="1440"/>
        <w:jc w:val="both"/>
        <w:rPr>
          <w:i w:val="0"/>
          <w:iCs w:val="0"/>
          <w:color w:val="auto"/>
        </w:rPr>
      </w:pPr>
      <w:r w:rsidRPr="08A9A8A2" w:rsidR="3A152C35">
        <w:rPr>
          <w:rFonts w:ascii="Arial" w:hAnsi="Arial" w:cs="Arial"/>
          <w:i w:val="0"/>
          <w:iCs w:val="0"/>
          <w:color w:val="auto"/>
        </w:rPr>
        <w:t xml:space="preserve">Operating systems: It is made for windows 7 or above </w:t>
      </w:r>
    </w:p>
    <w:p w:rsidR="3A152C35" w:rsidP="08A9A8A2" w:rsidRDefault="3A152C35" w14:paraId="34DC3656" w14:textId="4D196F69">
      <w:pPr>
        <w:pStyle w:val="InfoBlue"/>
        <w:ind w:left="1440"/>
        <w:jc w:val="both"/>
        <w:rPr>
          <w:i w:val="0"/>
          <w:iCs w:val="0"/>
          <w:color w:val="auto"/>
        </w:rPr>
      </w:pPr>
      <w:r w:rsidRPr="08A9A8A2" w:rsidR="3A152C35">
        <w:rPr>
          <w:rFonts w:ascii="Arial" w:hAnsi="Arial" w:cs="Arial"/>
          <w:i w:val="0"/>
          <w:iCs w:val="0"/>
          <w:color w:val="auto"/>
        </w:rPr>
        <w:t>End-user characteristics: It is assumed that they are not i</w:t>
      </w:r>
      <w:r w:rsidRPr="08A9A8A2" w:rsidR="3A152C35">
        <w:rPr>
          <w:i w:val="0"/>
          <w:iCs w:val="0"/>
          <w:color w:val="auto"/>
        </w:rPr>
        <w:t xml:space="preserve">nvalid employees, </w:t>
      </w:r>
      <w:r w:rsidRPr="08A9A8A2" w:rsidR="3A152C35">
        <w:rPr>
          <w:rFonts w:ascii="Arial" w:hAnsi="Arial" w:cs="Arial"/>
          <w:i w:val="0"/>
          <w:iCs w:val="0"/>
          <w:color w:val="auto"/>
        </w:rPr>
        <w:t>they are not</w:t>
      </w:r>
      <w:r w:rsidRPr="08A9A8A2" w:rsidR="3A152C35">
        <w:rPr>
          <w:i w:val="0"/>
          <w:iCs w:val="0"/>
          <w:color w:val="auto"/>
        </w:rPr>
        <w:t xml:space="preserve"> </w:t>
      </w:r>
      <w:r w:rsidRPr="08A9A8A2" w:rsidR="3A152C35">
        <w:rPr>
          <w:i w:val="0"/>
          <w:iCs w:val="0"/>
          <w:color w:val="auto"/>
        </w:rPr>
        <w:t xml:space="preserve">duplicates of input, </w:t>
      </w:r>
      <w:r w:rsidRPr="08A9A8A2" w:rsidR="3A152C35">
        <w:rPr>
          <w:rFonts w:ascii="Arial" w:hAnsi="Arial" w:cs="Arial"/>
          <w:i w:val="0"/>
          <w:iCs w:val="0"/>
          <w:color w:val="auto"/>
        </w:rPr>
        <w:t>there are no</w:t>
      </w:r>
      <w:r w:rsidRPr="08A9A8A2" w:rsidR="3A152C35">
        <w:rPr>
          <w:i w:val="0"/>
          <w:iCs w:val="0"/>
          <w:color w:val="auto"/>
        </w:rPr>
        <w:t xml:space="preserve"> incorrect categories for each parameter in the input file.</w:t>
      </w:r>
    </w:p>
    <w:p w:rsidR="08A9A8A2" w:rsidP="08A9A8A2" w:rsidRDefault="08A9A8A2" w14:paraId="6D12E3C1" w14:textId="32DECDFF">
      <w:pPr>
        <w:pStyle w:val="BodyText"/>
      </w:pPr>
    </w:p>
    <w:p w:rsidR="08A9A8A2" w:rsidP="08A9A8A2" w:rsidRDefault="08A9A8A2" w14:paraId="29D2A2F6" w14:textId="048EFD10">
      <w:pPr>
        <w:pStyle w:val="Normal"/>
      </w:pPr>
    </w:p>
    <w:p w:rsidR="08A9A8A2" w:rsidP="08A9A8A2" w:rsidRDefault="08A9A8A2" w14:paraId="66B3C437" w14:textId="6516C062">
      <w:pPr>
        <w:pStyle w:val="Normal"/>
      </w:pPr>
    </w:p>
    <w:p w:rsidR="08A9A8A2" w:rsidP="08A9A8A2" w:rsidRDefault="08A9A8A2" w14:paraId="25995CAE" w14:textId="7B3E2769">
      <w:pPr>
        <w:pStyle w:val="Normal"/>
      </w:pPr>
    </w:p>
    <w:p w:rsidR="00D10D5F" w:rsidP="08A9A8A2" w:rsidRDefault="00D10D5F" w14:paraId="27921CB1" w14:textId="7C93AA64">
      <w:pPr>
        <w:pStyle w:val="Heading1"/>
        <w:numPr>
          <w:numId w:val="0"/>
        </w:numPr>
        <w:ind w:left="0"/>
      </w:pPr>
      <w:bookmarkStart w:name="_Toc207768275" w:id="60"/>
      <w:bookmarkStart w:name="_Toc693310055" w:id="810007001"/>
      <w:bookmarkStart w:name="_Toc482630352" w:id="2046147845"/>
      <w:bookmarkStart w:name="_Toc1414465337" w:id="111779197"/>
      <w:bookmarkStart w:name="_Toc1728046291" w:id="18429317"/>
      <w:bookmarkStart w:name="_Toc1038167103" w:id="513152626"/>
      <w:bookmarkStart w:name="_Toc778802970" w:id="1480923503"/>
      <w:bookmarkStart w:name="_Toc1260415452" w:id="364075478"/>
      <w:bookmarkStart w:name="_Toc1318792083" w:id="93929587"/>
      <w:bookmarkStart w:name="_Toc2017562046" w:id="815422454"/>
      <w:bookmarkStart w:name="_Toc484854834" w:id="1975421966"/>
      <w:bookmarkStart w:name="_Toc158329703" w:id="2111812259"/>
      <w:bookmarkStart w:name="_Toc682746453" w:id="1834280348"/>
      <w:bookmarkStart w:name="_Toc605749250" w:id="1101826240"/>
      <w:bookmarkStart w:name="_Toc1081720402" w:id="1318460336"/>
      <w:bookmarkStart w:name="_Toc396380133" w:id="1576836212"/>
      <w:r w:rsidR="63FED55C">
        <w:rPr/>
        <w:t xml:space="preserve">    </w:t>
      </w:r>
      <w:r w:rsidR="00D10D5F">
        <w:rPr/>
        <w:t>System Architecture</w:t>
      </w:r>
      <w:r w:rsidR="7987133F">
        <w:rPr/>
        <w:t>:</w:t>
      </w:r>
      <w:bookmarkEnd w:id="60"/>
      <w:bookmarkEnd w:id="810007001"/>
      <w:bookmarkEnd w:id="2046147845"/>
      <w:bookmarkEnd w:id="111779197"/>
      <w:bookmarkEnd w:id="18429317"/>
      <w:bookmarkEnd w:id="513152626"/>
      <w:bookmarkEnd w:id="1480923503"/>
      <w:bookmarkEnd w:id="364075478"/>
      <w:bookmarkEnd w:id="93929587"/>
      <w:bookmarkEnd w:id="815422454"/>
      <w:bookmarkEnd w:id="1975421966"/>
      <w:bookmarkEnd w:id="2111812259"/>
      <w:bookmarkEnd w:id="1834280348"/>
      <w:bookmarkEnd w:id="1101826240"/>
      <w:bookmarkEnd w:id="1318460336"/>
      <w:bookmarkEnd w:id="1576836212"/>
    </w:p>
    <w:p w:rsidR="00D10D5F" w:rsidP="594BCCF6" w:rsidRDefault="00D10D5F" w14:paraId="2AAC3E40" w14:textId="0BDED387">
      <w:pPr>
        <w:pStyle w:val="Normal"/>
        <w:spacing w:after="120" w:afterAutospacing="off" w:line="0" w:lineRule="auto"/>
        <w:ind w:left="720"/>
        <w:jc w:val="both"/>
        <w:rPr>
          <w:rFonts w:ascii="Arial" w:hAnsi="Arial" w:eastAsia="Arial" w:cs="Arial"/>
          <w:sz w:val="22"/>
          <w:szCs w:val="22"/>
        </w:rPr>
      </w:pPr>
      <w:r w:rsidRPr="594BCCF6" w:rsidR="7987133F">
        <w:rPr>
          <w:rFonts w:ascii="Arial" w:hAnsi="Arial" w:eastAsia="Arial" w:cs="Arial"/>
          <w:sz w:val="22"/>
          <w:szCs w:val="22"/>
        </w:rPr>
        <w:t xml:space="preserve">   </w:t>
      </w:r>
    </w:p>
    <w:p w:rsidR="00D10D5F" w:rsidP="08A9A8A2" w:rsidRDefault="00D10D5F" w14:paraId="585D6FA2" w14:textId="133D37F7">
      <w:pPr>
        <w:pStyle w:val="Normal"/>
        <w:spacing w:after="120" w:afterAutospacing="off" w:line="0" w:lineRule="auto"/>
        <w:ind w:left="720"/>
        <w:jc w:val="both"/>
        <w:rPr>
          <w:rFonts w:ascii="Times New Roman" w:hAnsi="Times New Roman" w:eastAsia="Times New Roman" w:cs="Times New Roman"/>
          <w:sz w:val="22"/>
          <w:szCs w:val="22"/>
        </w:rPr>
      </w:pPr>
      <w:r w:rsidRPr="08A9A8A2" w:rsidR="73FAB038">
        <w:rPr>
          <w:rFonts w:ascii="Times New Roman" w:hAnsi="Times New Roman" w:eastAsia="Times New Roman" w:cs="Times New Roman"/>
          <w:sz w:val="22"/>
          <w:szCs w:val="22"/>
        </w:rPr>
        <w:t>The architecture used in this system comprises of the database archi</w:t>
      </w:r>
      <w:r w:rsidRPr="08A9A8A2" w:rsidR="59B3B935">
        <w:rPr>
          <w:rFonts w:ascii="Times New Roman" w:hAnsi="Times New Roman" w:eastAsia="Times New Roman" w:cs="Times New Roman"/>
          <w:sz w:val="22"/>
          <w:szCs w:val="22"/>
        </w:rPr>
        <w:t xml:space="preserve">tecture. It is a representation of </w:t>
      </w:r>
      <w:proofErr w:type="gramStart"/>
      <w:r w:rsidRPr="08A9A8A2" w:rsidR="59B3B935">
        <w:rPr>
          <w:rFonts w:ascii="Times New Roman" w:hAnsi="Times New Roman" w:eastAsia="Times New Roman" w:cs="Times New Roman"/>
          <w:sz w:val="22"/>
          <w:szCs w:val="22"/>
        </w:rPr>
        <w:t xml:space="preserve">the </w:t>
      </w:r>
      <w:r w:rsidRPr="08A9A8A2" w:rsidR="1402FD55">
        <w:rPr>
          <w:rFonts w:ascii="Times New Roman" w:hAnsi="Times New Roman" w:eastAsia="Times New Roman" w:cs="Times New Roman"/>
          <w:sz w:val="22"/>
          <w:szCs w:val="22"/>
        </w:rPr>
        <w:t>database</w:t>
      </w:r>
      <w:proofErr w:type="gramEnd"/>
      <w:r w:rsidRPr="08A9A8A2" w:rsidR="1402FD55">
        <w:rPr>
          <w:rFonts w:ascii="Times New Roman" w:hAnsi="Times New Roman" w:eastAsia="Times New Roman" w:cs="Times New Roman"/>
          <w:sz w:val="22"/>
          <w:szCs w:val="22"/>
        </w:rPr>
        <w:t xml:space="preserve"> management</w:t>
      </w:r>
      <w:r w:rsidRPr="08A9A8A2" w:rsidR="59B3B935">
        <w:rPr>
          <w:rFonts w:ascii="Times New Roman" w:hAnsi="Times New Roman" w:eastAsia="Times New Roman" w:cs="Times New Roman"/>
          <w:sz w:val="22"/>
          <w:szCs w:val="22"/>
        </w:rPr>
        <w:t xml:space="preserve"> system </w:t>
      </w:r>
      <w:r w:rsidRPr="08A9A8A2" w:rsidR="601A4F99">
        <w:rPr>
          <w:rFonts w:ascii="Times New Roman" w:hAnsi="Times New Roman" w:eastAsia="Times New Roman" w:cs="Times New Roman"/>
          <w:sz w:val="22"/>
          <w:szCs w:val="22"/>
        </w:rPr>
        <w:t xml:space="preserve">design, </w:t>
      </w:r>
      <w:r w:rsidRPr="08A9A8A2" w:rsidR="237734AF">
        <w:rPr>
          <w:rFonts w:ascii="Times New Roman" w:hAnsi="Times New Roman" w:eastAsia="Times New Roman" w:cs="Times New Roman"/>
          <w:sz w:val="22"/>
          <w:szCs w:val="22"/>
        </w:rPr>
        <w:t>where</w:t>
      </w:r>
      <w:r w:rsidRPr="08A9A8A2" w:rsidR="601A4F99">
        <w:rPr>
          <w:rFonts w:ascii="Times New Roman" w:hAnsi="Times New Roman" w:eastAsia="Times New Roman" w:cs="Times New Roman"/>
          <w:sz w:val="22"/>
          <w:szCs w:val="22"/>
        </w:rPr>
        <w:t xml:space="preserve"> you can design, develop, implement and maintain the databa</w:t>
      </w:r>
      <w:r w:rsidRPr="08A9A8A2" w:rsidR="03F40BA6">
        <w:rPr>
          <w:rFonts w:ascii="Times New Roman" w:hAnsi="Times New Roman" w:eastAsia="Times New Roman" w:cs="Times New Roman"/>
          <w:sz w:val="22"/>
          <w:szCs w:val="22"/>
        </w:rPr>
        <w:t xml:space="preserve">se. This architecture </w:t>
      </w:r>
      <w:r w:rsidRPr="08A9A8A2" w:rsidR="364FF631">
        <w:rPr>
          <w:rFonts w:ascii="Times New Roman" w:hAnsi="Times New Roman" w:eastAsia="Times New Roman" w:cs="Times New Roman"/>
          <w:sz w:val="22"/>
          <w:szCs w:val="22"/>
        </w:rPr>
        <w:t>allows dividing the database into different components that can be independently modified, changed, replaced and altered as required for the system.</w:t>
      </w:r>
    </w:p>
    <w:p w:rsidR="00D10D5F" w:rsidP="08A9A8A2" w:rsidRDefault="00D10D5F" w14:paraId="12BFD051" w14:textId="382C5524">
      <w:pPr>
        <w:pStyle w:val="Normal"/>
        <w:spacing w:after="120" w:afterAutospacing="off" w:line="0" w:lineRule="auto"/>
        <w:ind w:left="720"/>
        <w:jc w:val="both"/>
        <w:rPr>
          <w:rFonts w:ascii="Times New Roman" w:hAnsi="Times New Roman" w:eastAsia="Times New Roman" w:cs="Times New Roman"/>
          <w:sz w:val="22"/>
          <w:szCs w:val="22"/>
        </w:rPr>
      </w:pPr>
    </w:p>
    <w:p w:rsidR="00D10D5F" w:rsidP="08A9A8A2" w:rsidRDefault="00D10D5F" w14:paraId="59BBE157" w14:textId="73892A34">
      <w:pPr>
        <w:pStyle w:val="Normal"/>
        <w:spacing w:after="120" w:afterAutospacing="off" w:line="0" w:lineRule="auto"/>
        <w:ind w:left="720"/>
        <w:jc w:val="both"/>
        <w:rPr>
          <w:rFonts w:ascii="Times New Roman" w:hAnsi="Times New Roman" w:eastAsia="Times New Roman" w:cs="Times New Roman"/>
          <w:sz w:val="22"/>
          <w:szCs w:val="22"/>
        </w:rPr>
      </w:pPr>
    </w:p>
    <w:p w:rsidR="00D10D5F" w:rsidP="08A9A8A2" w:rsidRDefault="00D10D5F" w14:paraId="0AB784F4" w14:textId="37DA79BC">
      <w:pPr>
        <w:pStyle w:val="Normal"/>
        <w:spacing w:after="120" w:afterAutospacing="off" w:line="0" w:lineRule="auto"/>
        <w:ind w:left="720"/>
        <w:jc w:val="both"/>
        <w:rPr>
          <w:rFonts w:ascii="Times New Roman" w:hAnsi="Times New Roman" w:eastAsia="Times New Roman" w:cs="Times New Roman"/>
          <w:noProof w:val="0"/>
          <w:sz w:val="22"/>
          <w:szCs w:val="22"/>
          <w:lang w:val="en-US"/>
        </w:rPr>
      </w:pPr>
      <w:r w:rsidRPr="08A9A8A2" w:rsidR="6B2F10C6">
        <w:rPr>
          <w:rFonts w:ascii="Times New Roman" w:hAnsi="Times New Roman" w:eastAsia="Times New Roman" w:cs="Times New Roman"/>
          <w:noProof w:val="0"/>
          <w:sz w:val="22"/>
          <w:szCs w:val="22"/>
          <w:lang w:val="en-US"/>
        </w:rPr>
        <w:t xml:space="preserve">. In this type of </w:t>
      </w:r>
      <w:r w:rsidRPr="08A9A8A2" w:rsidR="2FF4BFE0">
        <w:rPr>
          <w:rFonts w:ascii="Times New Roman" w:hAnsi="Times New Roman" w:eastAsia="Times New Roman" w:cs="Times New Roman"/>
          <w:noProof w:val="0"/>
          <w:sz w:val="22"/>
          <w:szCs w:val="22"/>
          <w:lang w:val="en-US"/>
        </w:rPr>
        <w:t>model,</w:t>
      </w:r>
      <w:r w:rsidRPr="08A9A8A2" w:rsidR="6B2F10C6">
        <w:rPr>
          <w:rFonts w:ascii="Times New Roman" w:hAnsi="Times New Roman" w:eastAsia="Times New Roman" w:cs="Times New Roman"/>
          <w:noProof w:val="0"/>
          <w:sz w:val="22"/>
          <w:szCs w:val="22"/>
          <w:lang w:val="en-US"/>
        </w:rPr>
        <w:t xml:space="preserve"> the database is directly available to the user, the user can directly access the database and </w:t>
      </w:r>
      <w:r w:rsidRPr="08A9A8A2" w:rsidR="419878DC">
        <w:rPr>
          <w:rFonts w:ascii="Times New Roman" w:hAnsi="Times New Roman" w:eastAsia="Times New Roman" w:cs="Times New Roman"/>
          <w:noProof w:val="0"/>
          <w:sz w:val="22"/>
          <w:szCs w:val="22"/>
          <w:lang w:val="en-US"/>
        </w:rPr>
        <w:t>all</w:t>
      </w:r>
      <w:r w:rsidRPr="08A9A8A2" w:rsidR="6B2F10C6">
        <w:rPr>
          <w:rFonts w:ascii="Times New Roman" w:hAnsi="Times New Roman" w:eastAsia="Times New Roman" w:cs="Times New Roman"/>
          <w:noProof w:val="0"/>
          <w:sz w:val="22"/>
          <w:szCs w:val="22"/>
          <w:lang w:val="en-US"/>
        </w:rPr>
        <w:t xml:space="preserve"> its contents. Which enables the user to directly interact and execute operations.</w:t>
      </w:r>
    </w:p>
    <w:p w:rsidR="00D10D5F" w:rsidP="08A9A8A2" w:rsidRDefault="00D10D5F" w14:paraId="3B027BED" w14:textId="5F815422">
      <w:pPr>
        <w:pStyle w:val="Normal"/>
        <w:spacing w:after="120" w:afterAutospacing="off" w:line="0" w:lineRule="auto"/>
        <w:ind w:left="720"/>
        <w:jc w:val="both"/>
        <w:rPr>
          <w:rFonts w:ascii="Times New Roman" w:hAnsi="Times New Roman" w:eastAsia="Times New Roman" w:cs="Times New Roman"/>
          <w:sz w:val="22"/>
          <w:szCs w:val="22"/>
        </w:rPr>
      </w:pPr>
    </w:p>
    <w:p w:rsidR="00D10D5F" w:rsidP="594BCCF6" w:rsidRDefault="00D10D5F" w14:paraId="168B11AF" w14:textId="7481B264">
      <w:pPr>
        <w:pStyle w:val="Normal"/>
        <w:spacing w:after="120" w:afterAutospacing="off" w:line="0" w:lineRule="auto"/>
        <w:ind w:left="720"/>
        <w:jc w:val="both"/>
        <w:rPr>
          <w:rFonts w:ascii="Arial" w:hAnsi="Arial" w:eastAsia="Arial" w:cs="Arial"/>
          <w:sz w:val="22"/>
          <w:szCs w:val="22"/>
        </w:rPr>
      </w:pPr>
    </w:p>
    <w:p w:rsidR="00D10D5F" w:rsidP="594BCCF6" w:rsidRDefault="00D10D5F" w14:paraId="03A536CA" w14:textId="046419F3">
      <w:pPr>
        <w:pStyle w:val="Normal"/>
        <w:spacing w:after="120" w:afterAutospacing="off" w:line="0" w:lineRule="auto"/>
        <w:ind w:left="720"/>
        <w:jc w:val="both"/>
        <w:rPr>
          <w:rFonts w:ascii="Arial" w:hAnsi="Arial" w:eastAsia="Arial" w:cs="Arial"/>
          <w:sz w:val="22"/>
          <w:szCs w:val="22"/>
        </w:rPr>
      </w:pPr>
    </w:p>
    <w:p w:rsidR="00D10D5F" w:rsidP="594BCCF6" w:rsidRDefault="00D10D5F" w14:paraId="5A4561C6" w14:textId="0FAC8B29">
      <w:pPr>
        <w:pStyle w:val="Normal"/>
        <w:spacing w:after="120" w:afterAutospacing="off" w:line="0" w:lineRule="auto"/>
        <w:ind w:left="720"/>
        <w:jc w:val="both"/>
        <w:rPr>
          <w:rFonts w:ascii="Arial" w:hAnsi="Arial" w:eastAsia="Arial" w:cs="Arial"/>
          <w:sz w:val="22"/>
          <w:szCs w:val="22"/>
        </w:rPr>
      </w:pPr>
    </w:p>
    <w:p w:rsidR="00D10D5F" w:rsidP="594BCCF6" w:rsidRDefault="00D10D5F" w14:paraId="74AB763F" w14:textId="61C73715">
      <w:pPr>
        <w:pStyle w:val="Normal"/>
        <w:spacing w:after="120" w:afterAutospacing="off" w:line="0" w:lineRule="auto"/>
        <w:ind w:left="720"/>
        <w:jc w:val="both"/>
        <w:rPr>
          <w:rFonts w:ascii="Arial" w:hAnsi="Arial" w:eastAsia="Arial" w:cs="Arial"/>
          <w:sz w:val="22"/>
          <w:szCs w:val="22"/>
        </w:rPr>
      </w:pPr>
    </w:p>
    <w:p w:rsidR="00D10D5F" w:rsidP="594BCCF6" w:rsidRDefault="00D10D5F" w14:paraId="247FFE4F" w14:textId="1F848A10">
      <w:pPr>
        <w:pStyle w:val="Normal"/>
        <w:spacing w:after="120" w:afterAutospacing="off" w:line="0" w:lineRule="auto"/>
        <w:ind w:left="720"/>
        <w:jc w:val="both"/>
        <w:rPr>
          <w:rFonts w:ascii="Arial" w:hAnsi="Arial" w:eastAsia="Arial" w:cs="Arial"/>
          <w:sz w:val="22"/>
          <w:szCs w:val="22"/>
        </w:rPr>
      </w:pPr>
      <w:bookmarkStart w:name="_Toc207768278" w:id="64"/>
    </w:p>
    <w:p w:rsidR="00D10D5F" w:rsidP="594BCCF6" w:rsidRDefault="00D10D5F" w14:paraId="4308F18E" w14:textId="03DE0A3C">
      <w:pPr>
        <w:pStyle w:val="Normal"/>
      </w:pPr>
      <w:r w:rsidR="7AD71802">
        <w:rPr/>
        <w:t xml:space="preserve">                            </w:t>
      </w:r>
      <w:r w:rsidR="7AD71802">
        <w:drawing>
          <wp:inline wp14:editId="39F06E7E" wp14:anchorId="119D02E7">
            <wp:extent cx="4133850" cy="3076575"/>
            <wp:effectExtent l="0" t="0" r="0" b="0"/>
            <wp:docPr id="44167158" name="" title=""/>
            <wp:cNvGraphicFramePr>
              <a:graphicFrameLocks noChangeAspect="1"/>
            </wp:cNvGraphicFramePr>
            <a:graphic>
              <a:graphicData uri="http://schemas.openxmlformats.org/drawingml/2006/picture">
                <pic:pic>
                  <pic:nvPicPr>
                    <pic:cNvPr id="0" name=""/>
                    <pic:cNvPicPr/>
                  </pic:nvPicPr>
                  <pic:blipFill>
                    <a:blip r:embed="R28a95004904146fd">
                      <a:extLst>
                        <a:ext xmlns:a="http://schemas.openxmlformats.org/drawingml/2006/main" uri="{28A0092B-C50C-407E-A947-70E740481C1C}">
                          <a14:useLocalDpi val="0"/>
                        </a:ext>
                      </a:extLst>
                    </a:blip>
                    <a:stretch>
                      <a:fillRect/>
                    </a:stretch>
                  </pic:blipFill>
                  <pic:spPr>
                    <a:xfrm>
                      <a:off x="0" y="0"/>
                      <a:ext cx="4133850" cy="3076575"/>
                    </a:xfrm>
                    <a:prstGeom prst="rect">
                      <a:avLst/>
                    </a:prstGeom>
                  </pic:spPr>
                </pic:pic>
              </a:graphicData>
            </a:graphic>
          </wp:inline>
        </w:drawing>
      </w:r>
    </w:p>
    <w:p w:rsidR="00D10D5F" w:rsidP="08A9A8A2" w:rsidRDefault="00D10D5F" w14:paraId="763C66D9" w14:textId="7C90620C">
      <w:pPr>
        <w:pStyle w:val="Heading2"/>
        <w:ind/>
        <w:rPr/>
      </w:pPr>
      <w:bookmarkStart w:name="_Toc2094275019" w:id="247874437"/>
      <w:bookmarkStart w:name="_Toc714482847" w:id="187164081"/>
      <w:bookmarkStart w:name="_Toc621861616" w:id="1826699678"/>
      <w:bookmarkStart w:name="_Toc1970213413" w:id="1127460463"/>
      <w:bookmarkStart w:name="_Toc1384772836" w:id="1573598499"/>
      <w:bookmarkStart w:name="_Toc22653423" w:id="926776796"/>
      <w:bookmarkStart w:name="_Toc1829966439" w:id="179116773"/>
      <w:bookmarkStart w:name="_Toc1422642751" w:id="1109148967"/>
      <w:bookmarkStart w:name="_Toc205277578" w:id="1372888539"/>
      <w:bookmarkStart w:name="_Toc688775553" w:id="1172241203"/>
      <w:bookmarkStart w:name="_Toc447202524" w:id="415166976"/>
      <w:bookmarkStart w:name="_Toc1173353984" w:id="497347435"/>
      <w:bookmarkStart w:name="_Toc929704747" w:id="1371373647"/>
      <w:bookmarkStart w:name="_Toc1929729787" w:id="792465702"/>
      <w:bookmarkStart w:name="_Toc1577229865" w:id="1191462794"/>
      <w:r w:rsidR="1A98DAFC">
        <w:rPr/>
        <w:t xml:space="preserve">Some of the characteristics of Database Architecture are: </w:t>
      </w:r>
      <w:bookmarkEnd w:id="247874437"/>
      <w:bookmarkEnd w:id="187164081"/>
      <w:bookmarkEnd w:id="1826699678"/>
      <w:bookmarkEnd w:id="1127460463"/>
      <w:bookmarkEnd w:id="1573598499"/>
      <w:bookmarkEnd w:id="926776796"/>
      <w:bookmarkEnd w:id="179116773"/>
      <w:bookmarkEnd w:id="1109148967"/>
      <w:bookmarkEnd w:id="1372888539"/>
      <w:bookmarkEnd w:id="1172241203"/>
      <w:bookmarkEnd w:id="415166976"/>
      <w:bookmarkEnd w:id="497347435"/>
      <w:bookmarkEnd w:id="1371373647"/>
      <w:bookmarkEnd w:id="792465702"/>
      <w:bookmarkEnd w:id="1191462794"/>
    </w:p>
    <w:p w:rsidR="00D10D5F" w:rsidP="08A9A8A2" w:rsidRDefault="00D10D5F" w14:paraId="4D79837D" w14:textId="0CABF2B5">
      <w:pPr>
        <w:pStyle w:val="Heading1"/>
        <w:rPr/>
      </w:pPr>
      <w:bookmarkStart w:name="_Toc1156284782" w:id="219949967"/>
      <w:bookmarkStart w:name="_Toc305296487" w:id="1271346598"/>
      <w:bookmarkStart w:name="_Toc1236353536" w:id="1060815413"/>
      <w:bookmarkStart w:name="_Toc2129071249" w:id="878036755"/>
      <w:bookmarkStart w:name="_Toc1933218809" w:id="892921912"/>
      <w:bookmarkStart w:name="_Toc1763114687" w:id="364951704"/>
      <w:bookmarkStart w:name="_Toc792399761" w:id="1429476065"/>
      <w:bookmarkStart w:name="_Toc2022241244" w:id="775597609"/>
      <w:bookmarkStart w:name="_Toc386936726" w:id="1357175340"/>
      <w:bookmarkStart w:name="_Toc403254506" w:id="1014933955"/>
      <w:bookmarkStart w:name="_Toc430814008" w:id="1712781006"/>
      <w:bookmarkStart w:name="_Toc472818057" w:id="790948445"/>
      <w:bookmarkStart w:name="_Toc1808717594" w:id="1478826692"/>
      <w:bookmarkStart w:name="_Toc1986228052" w:id="636791802"/>
      <w:bookmarkStart w:name="_Toc1514452358" w:id="1849901286"/>
      <w:r w:rsidR="1A98DAFC">
        <w:rPr/>
        <w:t xml:space="preserve">Self-Describing Nature of a Database </w:t>
      </w:r>
      <w:proofErr w:type="gramStart"/>
      <w:r w:rsidR="1A98DAFC">
        <w:rPr/>
        <w:t>System :</w:t>
      </w:r>
      <w:proofErr w:type="gramEnd"/>
      <w:bookmarkEnd w:id="219949967"/>
      <w:bookmarkEnd w:id="1271346598"/>
      <w:bookmarkEnd w:id="1060815413"/>
      <w:bookmarkEnd w:id="878036755"/>
      <w:bookmarkEnd w:id="892921912"/>
      <w:bookmarkEnd w:id="364951704"/>
      <w:bookmarkEnd w:id="1429476065"/>
      <w:bookmarkEnd w:id="775597609"/>
      <w:bookmarkEnd w:id="1357175340"/>
      <w:bookmarkEnd w:id="1014933955"/>
      <w:bookmarkEnd w:id="1712781006"/>
      <w:bookmarkEnd w:id="790948445"/>
      <w:bookmarkEnd w:id="1478826692"/>
      <w:bookmarkEnd w:id="636791802"/>
      <w:bookmarkEnd w:id="1849901286"/>
    </w:p>
    <w:p w:rsidR="00D10D5F" w:rsidP="594BCCF6" w:rsidRDefault="00D10D5F" w14:paraId="1EBD1CE4" w14:textId="34F29B76">
      <w:pPr>
        <w:pStyle w:val="Heading2"/>
        <w:numPr>
          <w:numId w:val="0"/>
        </w:numPr>
        <w:ind w:left="774"/>
      </w:pPr>
      <w:bookmarkStart w:name="_Toc986121190" w:id="1740206240"/>
      <w:bookmarkStart w:name="_Toc2100366409" w:id="2009524354"/>
      <w:bookmarkStart w:name="_Toc1666347563" w:id="975273677"/>
      <w:bookmarkStart w:name="_Toc1825223501" w:id="1166387770"/>
      <w:bookmarkStart w:name="_Toc1204254979" w:id="743582142"/>
      <w:bookmarkStart w:name="_Toc492665795" w:id="248050323"/>
      <w:bookmarkStart w:name="_Toc2057566977" w:id="935453233"/>
      <w:bookmarkStart w:name="_Toc294739087" w:id="1242658027"/>
      <w:bookmarkStart w:name="_Toc597747401" w:id="894136716"/>
      <w:bookmarkStart w:name="_Toc444118396" w:id="1039672632"/>
      <w:bookmarkStart w:name="_Toc1828968485" w:id="696137797"/>
      <w:bookmarkStart w:name="_Toc190941553" w:id="602683408"/>
      <w:bookmarkStart w:name="_Toc1999144841" w:id="2076994729"/>
      <w:bookmarkStart w:name="_Toc1700715629" w:id="1630376515"/>
      <w:bookmarkStart w:name="_Toc1878058424" w:id="596929349"/>
      <w:r w:rsidR="1A98DAFC">
        <w:rPr/>
        <w:t xml:space="preserve"> </w:t>
      </w:r>
      <w:r w:rsidRPr="08A9A8A2" w:rsidR="1A98DAFC">
        <w:rPr>
          <w:rFonts w:ascii="Times New Roman" w:hAnsi="Times New Roman" w:eastAsia="Times New Roman" w:cs="Times New Roman"/>
          <w:b w:val="0"/>
          <w:bCs w:val="0"/>
          <w:sz w:val="20"/>
          <w:szCs w:val="20"/>
        </w:rPr>
        <w:t>One of the most fundamental characteristics of the database approach is that the database system contains not only the database itself but also an entire definition or description of the database structure and constraints also known as metadata of the database</w:t>
      </w:r>
      <w:r w:rsidRPr="08A9A8A2" w:rsidR="1A98DAFC">
        <w:rPr>
          <w:rFonts w:ascii="Times New Roman" w:hAnsi="Times New Roman" w:eastAsia="Times New Roman" w:cs="Times New Roman"/>
          <w:sz w:val="20"/>
          <w:szCs w:val="20"/>
        </w:rPr>
        <w:t xml:space="preserve">. </w:t>
      </w:r>
      <w:bookmarkEnd w:id="1740206240"/>
      <w:bookmarkEnd w:id="2009524354"/>
      <w:bookmarkEnd w:id="975273677"/>
      <w:bookmarkEnd w:id="1166387770"/>
      <w:bookmarkEnd w:id="743582142"/>
      <w:bookmarkEnd w:id="248050323"/>
      <w:bookmarkEnd w:id="935453233"/>
      <w:bookmarkEnd w:id="1242658027"/>
      <w:bookmarkEnd w:id="894136716"/>
      <w:bookmarkEnd w:id="1039672632"/>
      <w:bookmarkEnd w:id="696137797"/>
      <w:bookmarkEnd w:id="602683408"/>
      <w:bookmarkEnd w:id="2076994729"/>
      <w:bookmarkEnd w:id="1630376515"/>
      <w:bookmarkEnd w:id="596929349"/>
    </w:p>
    <w:p w:rsidR="00D10D5F" w:rsidP="08A9A8A2" w:rsidRDefault="00D10D5F" w14:paraId="444990C2" w14:textId="0A8ABB8B">
      <w:pPr>
        <w:pStyle w:val="Heading2"/>
        <w:numPr>
          <w:numId w:val="0"/>
        </w:numPr>
        <w:ind w:left="720" w:firstLine="54"/>
      </w:pPr>
      <w:bookmarkStart w:name="_Toc1084818748" w:id="1668226441"/>
      <w:bookmarkStart w:name="_Toc1570569391" w:id="894151742"/>
      <w:bookmarkStart w:name="_Toc1341108781" w:id="973068184"/>
      <w:bookmarkStart w:name="_Toc997754660" w:id="277578205"/>
      <w:bookmarkStart w:name="_Toc853794739" w:id="593342332"/>
      <w:bookmarkStart w:name="_Toc1101818843" w:id="1683572566"/>
      <w:bookmarkStart w:name="_Toc951429100" w:id="369781043"/>
      <w:bookmarkStart w:name="_Toc1646785907" w:id="1631650963"/>
      <w:bookmarkStart w:name="_Toc1004403034" w:id="2024703468"/>
      <w:bookmarkStart w:name="_Toc1520971514" w:id="734914201"/>
      <w:bookmarkStart w:name="_Toc1521344829" w:id="1305759100"/>
      <w:bookmarkStart w:name="_Toc297024627" w:id="1462575051"/>
      <w:bookmarkStart w:name="_Toc361285171" w:id="1564673894"/>
      <w:bookmarkStart w:name="_Toc88901891" w:id="296928492"/>
      <w:bookmarkStart w:name="_Toc855086077" w:id="1492743827"/>
      <w:r w:rsidR="1A98DAFC">
        <w:rPr/>
        <w:t xml:space="preserve">Isolation between Data, Programs and Data Abstraction: </w:t>
      </w:r>
      <w:bookmarkEnd w:id="1668226441"/>
      <w:bookmarkEnd w:id="894151742"/>
      <w:bookmarkEnd w:id="973068184"/>
      <w:bookmarkEnd w:id="277578205"/>
      <w:bookmarkEnd w:id="593342332"/>
      <w:bookmarkEnd w:id="1683572566"/>
      <w:bookmarkEnd w:id="369781043"/>
      <w:bookmarkEnd w:id="1631650963"/>
      <w:bookmarkEnd w:id="2024703468"/>
      <w:bookmarkEnd w:id="734914201"/>
      <w:bookmarkEnd w:id="1305759100"/>
      <w:bookmarkEnd w:id="1462575051"/>
      <w:bookmarkEnd w:id="1564673894"/>
      <w:bookmarkEnd w:id="296928492"/>
      <w:bookmarkEnd w:id="1492743827"/>
    </w:p>
    <w:p w:rsidR="00D10D5F" w:rsidP="08A9A8A2" w:rsidRDefault="00D10D5F" w14:paraId="477C7AEB" w14:textId="276BC8CE">
      <w:pPr>
        <w:pStyle w:val="Heading2"/>
        <w:numPr>
          <w:numId w:val="0"/>
        </w:numPr>
        <w:ind w:left="774"/>
        <w:rPr>
          <w:rFonts w:ascii="Times New Roman" w:hAnsi="Times New Roman" w:eastAsia="Times New Roman" w:cs="Times New Roman"/>
          <w:sz w:val="20"/>
          <w:szCs w:val="20"/>
        </w:rPr>
      </w:pPr>
      <w:bookmarkStart w:name="_Toc1724504970" w:id="2075723004"/>
      <w:bookmarkStart w:name="_Toc124198112" w:id="1571554015"/>
      <w:bookmarkStart w:name="_Toc1330535283" w:id="231698679"/>
      <w:bookmarkStart w:name="_Toc987101986" w:id="1499823334"/>
      <w:bookmarkStart w:name="_Toc1147356844" w:id="718024092"/>
      <w:bookmarkStart w:name="_Toc955264058" w:id="768190179"/>
      <w:bookmarkStart w:name="_Toc101328722" w:id="1427992458"/>
      <w:bookmarkStart w:name="_Toc1492042679" w:id="263043180"/>
      <w:bookmarkStart w:name="_Toc716981972" w:id="2037267543"/>
      <w:bookmarkStart w:name="_Toc1395575108" w:id="398599135"/>
      <w:bookmarkStart w:name="_Toc1070553937" w:id="317849282"/>
      <w:bookmarkStart w:name="_Toc514154673" w:id="1512214820"/>
      <w:bookmarkStart w:name="_Toc824696308" w:id="475750369"/>
      <w:bookmarkStart w:name="_Toc182793021" w:id="1468979866"/>
      <w:bookmarkStart w:name="_Toc95157472" w:id="1911941209"/>
      <w:r w:rsidR="1A98DAFC">
        <w:rPr/>
        <w:t xml:space="preserve">● </w:t>
      </w:r>
      <w:r w:rsidRPr="08A9A8A2" w:rsidR="1A98DAFC">
        <w:rPr>
          <w:rFonts w:ascii="Times New Roman" w:hAnsi="Times New Roman" w:eastAsia="Times New Roman" w:cs="Times New Roman"/>
          <w:b w:val="0"/>
          <w:bCs w:val="0"/>
          <w:sz w:val="20"/>
          <w:szCs w:val="20"/>
        </w:rPr>
        <w:t>In a traditional file processing system, the structure of database knowledge files is embedded within the application programs, so any changes to the structure of a file may require changing all programs that access that file.</w:t>
      </w:r>
      <w:r w:rsidRPr="08A9A8A2" w:rsidR="1A98DAFC">
        <w:rPr>
          <w:rFonts w:ascii="Times New Roman" w:hAnsi="Times New Roman" w:eastAsia="Times New Roman" w:cs="Times New Roman"/>
          <w:sz w:val="20"/>
          <w:szCs w:val="20"/>
        </w:rPr>
        <w:t xml:space="preserve"> </w:t>
      </w:r>
      <w:bookmarkEnd w:id="2075723004"/>
      <w:bookmarkEnd w:id="1571554015"/>
      <w:bookmarkEnd w:id="231698679"/>
      <w:bookmarkEnd w:id="1499823334"/>
      <w:bookmarkEnd w:id="718024092"/>
      <w:bookmarkEnd w:id="768190179"/>
      <w:bookmarkEnd w:id="1427992458"/>
      <w:bookmarkEnd w:id="263043180"/>
      <w:bookmarkEnd w:id="2037267543"/>
      <w:bookmarkEnd w:id="398599135"/>
      <w:bookmarkEnd w:id="317849282"/>
      <w:bookmarkEnd w:id="1512214820"/>
      <w:bookmarkEnd w:id="475750369"/>
      <w:bookmarkEnd w:id="1468979866"/>
      <w:bookmarkEnd w:id="1911941209"/>
    </w:p>
    <w:p w:rsidR="00D10D5F" w:rsidP="594BCCF6" w:rsidRDefault="00D10D5F" w14:paraId="79595B90" w14:textId="34CC51A2">
      <w:pPr>
        <w:pStyle w:val="Heading2"/>
        <w:numPr>
          <w:numId w:val="0"/>
        </w:numPr>
        <w:ind w:left="774"/>
      </w:pPr>
      <w:bookmarkStart w:name="_Toc1434376080" w:id="857062972"/>
      <w:bookmarkStart w:name="_Toc474758285" w:id="317887654"/>
      <w:bookmarkStart w:name="_Toc329004963" w:id="1903774430"/>
      <w:bookmarkStart w:name="_Toc1625743366" w:id="469612357"/>
      <w:bookmarkStart w:name="_Toc296659966" w:id="1605573321"/>
      <w:bookmarkStart w:name="_Toc1931089612" w:id="1168137783"/>
      <w:bookmarkStart w:name="_Toc545278695" w:id="1544052307"/>
      <w:bookmarkStart w:name="_Toc2097949012" w:id="1866213947"/>
      <w:bookmarkStart w:name="_Toc963085781" w:id="534899648"/>
      <w:bookmarkStart w:name="_Toc1494769468" w:id="1880387709"/>
      <w:bookmarkStart w:name="_Toc132285270" w:id="1939431885"/>
      <w:bookmarkStart w:name="_Toc2042902374" w:id="699107349"/>
      <w:bookmarkStart w:name="_Toc376012406" w:id="940052581"/>
      <w:bookmarkStart w:name="_Toc1648511358" w:id="1178806503"/>
      <w:bookmarkStart w:name="_Toc136494841" w:id="1263858533"/>
      <w:r w:rsidR="1A98DAFC">
        <w:rPr/>
        <w:t xml:space="preserve">Support for Multiple Views of the </w:t>
      </w:r>
      <w:proofErr w:type="gramStart"/>
      <w:r w:rsidR="1A98DAFC">
        <w:rPr/>
        <w:t>Data :</w:t>
      </w:r>
      <w:proofErr w:type="gramEnd"/>
      <w:bookmarkEnd w:id="857062972"/>
      <w:bookmarkEnd w:id="317887654"/>
      <w:bookmarkEnd w:id="1903774430"/>
      <w:bookmarkEnd w:id="469612357"/>
      <w:bookmarkEnd w:id="1605573321"/>
      <w:bookmarkEnd w:id="1168137783"/>
      <w:bookmarkEnd w:id="1544052307"/>
      <w:bookmarkEnd w:id="1866213947"/>
      <w:bookmarkEnd w:id="534899648"/>
      <w:bookmarkEnd w:id="1880387709"/>
      <w:bookmarkEnd w:id="1939431885"/>
      <w:bookmarkEnd w:id="699107349"/>
      <w:bookmarkEnd w:id="940052581"/>
      <w:bookmarkEnd w:id="1178806503"/>
      <w:bookmarkEnd w:id="1263858533"/>
    </w:p>
    <w:p w:rsidR="00D10D5F" w:rsidP="594BCCF6" w:rsidRDefault="00D10D5F" w14:paraId="6D9E0257" w14:textId="5652D036">
      <w:pPr>
        <w:pStyle w:val="Heading2"/>
        <w:numPr>
          <w:numId w:val="0"/>
        </w:numPr>
        <w:ind w:left="774"/>
        <w:rPr>
          <w:b w:val="0"/>
          <w:bCs w:val="0"/>
        </w:rPr>
      </w:pPr>
      <w:bookmarkStart w:name="_Toc643995008" w:id="1740375269"/>
      <w:bookmarkStart w:name="_Toc451650601" w:id="815751281"/>
      <w:bookmarkStart w:name="_Toc1973509678" w:id="1559145904"/>
      <w:bookmarkStart w:name="_Toc1881509654" w:id="1264977473"/>
      <w:bookmarkStart w:name="_Toc1613932636" w:id="233092197"/>
      <w:bookmarkStart w:name="_Toc631472678" w:id="968968884"/>
      <w:bookmarkStart w:name="_Toc625603252" w:id="109954560"/>
      <w:bookmarkStart w:name="_Toc984780625" w:id="863343054"/>
      <w:bookmarkStart w:name="_Toc220581720" w:id="1034171999"/>
      <w:bookmarkStart w:name="_Toc1437138681" w:id="1892957866"/>
      <w:bookmarkStart w:name="_Toc1197415526" w:id="774193206"/>
      <w:bookmarkStart w:name="_Toc988348373" w:id="465054994"/>
      <w:bookmarkStart w:name="_Toc995044906" w:id="147161367"/>
      <w:bookmarkStart w:name="_Toc538368776" w:id="901087656"/>
      <w:bookmarkStart w:name="_Toc1556313663" w:id="949488861"/>
      <w:r w:rsidR="1A98DAFC">
        <w:rPr/>
        <w:t xml:space="preserve"> ●</w:t>
      </w:r>
      <w:r w:rsidRPr="08A9A8A2" w:rsidR="1A98DAFC">
        <w:rPr>
          <w:rFonts w:ascii="Times New Roman" w:hAnsi="Times New Roman" w:eastAsia="Times New Roman" w:cs="Times New Roman"/>
          <w:sz w:val="20"/>
          <w:szCs w:val="20"/>
        </w:rPr>
        <w:t xml:space="preserve"> </w:t>
      </w:r>
      <w:r w:rsidRPr="08A9A8A2" w:rsidR="1A98DAFC">
        <w:rPr>
          <w:rFonts w:ascii="Times New Roman" w:hAnsi="Times New Roman" w:eastAsia="Times New Roman" w:cs="Times New Roman"/>
          <w:b w:val="0"/>
          <w:bCs w:val="0"/>
          <w:sz w:val="20"/>
          <w:szCs w:val="20"/>
        </w:rPr>
        <w:t xml:space="preserve">A database sometimes has many users, each of whom may require a special perspective or view of the database. </w:t>
      </w:r>
      <w:bookmarkEnd w:id="1740375269"/>
      <w:bookmarkEnd w:id="815751281"/>
      <w:bookmarkEnd w:id="1559145904"/>
      <w:bookmarkEnd w:id="1264977473"/>
      <w:bookmarkEnd w:id="233092197"/>
      <w:bookmarkEnd w:id="968968884"/>
      <w:bookmarkEnd w:id="109954560"/>
      <w:bookmarkEnd w:id="863343054"/>
      <w:bookmarkEnd w:id="1034171999"/>
      <w:bookmarkEnd w:id="1892957866"/>
      <w:bookmarkEnd w:id="774193206"/>
      <w:bookmarkEnd w:id="465054994"/>
      <w:bookmarkEnd w:id="147161367"/>
      <w:bookmarkEnd w:id="901087656"/>
      <w:bookmarkEnd w:id="949488861"/>
    </w:p>
    <w:p w:rsidR="00D10D5F" w:rsidP="594BCCF6" w:rsidRDefault="00D10D5F" w14:paraId="12D4421C" w14:textId="517300E7">
      <w:pPr>
        <w:pStyle w:val="Heading2"/>
        <w:numPr>
          <w:numId w:val="0"/>
        </w:numPr>
        <w:ind w:left="774"/>
      </w:pPr>
      <w:bookmarkStart w:name="_Toc1596481342" w:id="447784517"/>
      <w:bookmarkStart w:name="_Toc827226423" w:id="1638662849"/>
      <w:bookmarkStart w:name="_Toc638873631" w:id="1397175379"/>
      <w:bookmarkStart w:name="_Toc827466516" w:id="65949940"/>
      <w:bookmarkStart w:name="_Toc1904078649" w:id="2126567972"/>
      <w:bookmarkStart w:name="_Toc725348975" w:id="42776353"/>
      <w:bookmarkStart w:name="_Toc798128153" w:id="2034660768"/>
      <w:bookmarkStart w:name="_Toc1895854065" w:id="485089213"/>
      <w:bookmarkStart w:name="_Toc1654939556" w:id="1321668643"/>
      <w:bookmarkStart w:name="_Toc1873202837" w:id="1175994291"/>
      <w:bookmarkStart w:name="_Toc657193629" w:id="131800350"/>
      <w:bookmarkStart w:name="_Toc2034656944" w:id="769356190"/>
      <w:bookmarkStart w:name="_Toc1626657191" w:id="1349086065"/>
      <w:bookmarkStart w:name="_Toc641004903" w:id="1167836588"/>
      <w:bookmarkStart w:name="_Toc786890613" w:id="841783113"/>
      <w:r w:rsidR="1A98DAFC">
        <w:rPr/>
        <w:t xml:space="preserve">Sharing of knowledge and Multi-user Transaction </w:t>
      </w:r>
      <w:proofErr w:type="gramStart"/>
      <w:r w:rsidR="1A98DAFC">
        <w:rPr/>
        <w:t>Processing :</w:t>
      </w:r>
      <w:proofErr w:type="gramEnd"/>
      <w:r w:rsidR="1A98DAFC">
        <w:rPr/>
        <w:t xml:space="preserve"> </w:t>
      </w:r>
      <w:bookmarkEnd w:id="447784517"/>
      <w:bookmarkEnd w:id="1638662849"/>
      <w:bookmarkEnd w:id="1397175379"/>
      <w:bookmarkEnd w:id="65949940"/>
      <w:bookmarkEnd w:id="2126567972"/>
      <w:bookmarkEnd w:id="42776353"/>
      <w:bookmarkEnd w:id="2034660768"/>
      <w:bookmarkEnd w:id="485089213"/>
      <w:bookmarkEnd w:id="1321668643"/>
      <w:bookmarkEnd w:id="1175994291"/>
      <w:bookmarkEnd w:id="131800350"/>
      <w:bookmarkEnd w:id="769356190"/>
      <w:bookmarkEnd w:id="1349086065"/>
      <w:bookmarkEnd w:id="1167836588"/>
      <w:bookmarkEnd w:id="841783113"/>
    </w:p>
    <w:p w:rsidR="00D10D5F" w:rsidP="08A9A8A2" w:rsidRDefault="00D10D5F" w14:paraId="6825AD21" w14:textId="3022CCDF">
      <w:pPr>
        <w:pStyle w:val="Heading2"/>
        <w:numPr>
          <w:numId w:val="0"/>
        </w:numPr>
        <w:ind w:left="774"/>
        <w:rPr>
          <w:rFonts w:ascii="Times New Roman" w:hAnsi="Times New Roman" w:eastAsia="Times New Roman" w:cs="Times New Roman"/>
          <w:b w:val="0"/>
          <w:bCs w:val="0"/>
          <w:sz w:val="20"/>
          <w:szCs w:val="20"/>
        </w:rPr>
      </w:pPr>
      <w:bookmarkStart w:name="_Toc592530638" w:id="753169706"/>
      <w:bookmarkStart w:name="_Toc1474168590" w:id="26315120"/>
      <w:bookmarkStart w:name="_Toc9758700" w:id="1766907765"/>
      <w:bookmarkStart w:name="_Toc1783394738" w:id="1408264820"/>
      <w:bookmarkStart w:name="_Toc1077292894" w:id="425147984"/>
      <w:bookmarkStart w:name="_Toc479096939" w:id="524481027"/>
      <w:bookmarkStart w:name="_Toc1528174875" w:id="1118387394"/>
      <w:bookmarkStart w:name="_Toc847562687" w:id="584742938"/>
      <w:bookmarkStart w:name="_Toc373430901" w:id="643347710"/>
      <w:bookmarkStart w:name="_Toc828007474" w:id="396306114"/>
      <w:bookmarkStart w:name="_Toc1009179450" w:id="591903282"/>
      <w:bookmarkStart w:name="_Toc1259030079" w:id="420809472"/>
      <w:bookmarkStart w:name="_Toc531104863" w:id="1440658228"/>
      <w:bookmarkStart w:name="_Toc1491961718" w:id="1260674989"/>
      <w:bookmarkStart w:name="_Toc337682194" w:id="2091649205"/>
      <w:r w:rsidR="1A98DAFC">
        <w:rPr/>
        <w:t xml:space="preserve">● </w:t>
      </w:r>
      <w:r w:rsidRPr="08A9A8A2" w:rsidR="1A98DAFC">
        <w:rPr>
          <w:rFonts w:ascii="Times New Roman" w:hAnsi="Times New Roman" w:eastAsia="Times New Roman" w:cs="Times New Roman"/>
          <w:b w:val="0"/>
          <w:bCs w:val="0"/>
          <w:sz w:val="20"/>
          <w:szCs w:val="20"/>
        </w:rPr>
        <w:t>A multi-user DBMS, as its name implies, must allow multiple users to access the database at an equivalent time or concurrently</w:t>
      </w:r>
      <w:bookmarkEnd w:id="753169706"/>
      <w:bookmarkEnd w:id="26315120"/>
      <w:bookmarkEnd w:id="1766907765"/>
      <w:bookmarkEnd w:id="1408264820"/>
      <w:bookmarkEnd w:id="425147984"/>
      <w:bookmarkEnd w:id="524481027"/>
      <w:bookmarkEnd w:id="1118387394"/>
      <w:bookmarkEnd w:id="584742938"/>
      <w:bookmarkEnd w:id="643347710"/>
      <w:bookmarkEnd w:id="396306114"/>
      <w:bookmarkEnd w:id="591903282"/>
      <w:bookmarkEnd w:id="420809472"/>
      <w:bookmarkEnd w:id="1440658228"/>
      <w:bookmarkEnd w:id="1260674989"/>
      <w:bookmarkEnd w:id="2091649205"/>
    </w:p>
    <w:p w:rsidR="00D10D5F" w:rsidP="594BCCF6" w:rsidRDefault="00D10D5F" w14:paraId="72AADE65" w14:textId="6D2AABAD">
      <w:pPr>
        <w:pStyle w:val="Heading2"/>
        <w:numPr>
          <w:numId w:val="0"/>
        </w:numPr>
        <w:ind w:left="774"/>
      </w:pPr>
    </w:p>
    <w:p w:rsidR="00D10D5F" w:rsidP="00D10D5F" w:rsidRDefault="00D10D5F" w14:paraId="0B09C9E9" w14:textId="5B66B068">
      <w:pPr>
        <w:pStyle w:val="Heading2"/>
        <w:rPr/>
      </w:pPr>
      <w:bookmarkStart w:name="_Toc323709242" w:id="1928252058"/>
      <w:bookmarkStart w:name="_Toc748398326" w:id="1574796513"/>
      <w:bookmarkStart w:name="_Toc1763029505" w:id="755159899"/>
      <w:bookmarkStart w:name="_Toc346631515" w:id="1742255425"/>
      <w:bookmarkStart w:name="_Toc824467921" w:id="810566960"/>
      <w:bookmarkStart w:name="_Toc327410721" w:id="1357766840"/>
      <w:bookmarkStart w:name="_Toc1072747853" w:id="2130885380"/>
      <w:bookmarkStart w:name="_Toc1247628980" w:id="2019875361"/>
      <w:bookmarkStart w:name="_Toc28652132" w:id="1007468344"/>
      <w:bookmarkStart w:name="_Toc2099206071" w:id="1333961802"/>
      <w:bookmarkStart w:name="_Toc1630796028" w:id="886440370"/>
      <w:bookmarkStart w:name="_Toc459285395" w:id="185692179"/>
      <w:bookmarkStart w:name="_Toc1105578007" w:id="239247925"/>
      <w:bookmarkStart w:name="_Toc791585914" w:id="1906732331"/>
      <w:bookmarkStart w:name="_Toc1973655354" w:id="1397828533"/>
      <w:r w:rsidR="00D10D5F">
        <w:rPr/>
        <w:t>System Use-Cases</w:t>
      </w:r>
      <w:bookmarkStart w:name="_Toc207768279" w:id="66"/>
      <w:bookmarkEnd w:id="64"/>
      <w:bookmarkEnd w:id="1928252058"/>
      <w:bookmarkEnd w:id="1574796513"/>
      <w:bookmarkEnd w:id="755159899"/>
      <w:bookmarkEnd w:id="1742255425"/>
      <w:bookmarkEnd w:id="810566960"/>
      <w:bookmarkEnd w:id="1357766840"/>
      <w:bookmarkEnd w:id="2130885380"/>
      <w:bookmarkEnd w:id="2019875361"/>
      <w:bookmarkEnd w:id="1007468344"/>
      <w:bookmarkEnd w:id="1333961802"/>
      <w:bookmarkEnd w:id="886440370"/>
      <w:bookmarkEnd w:id="185692179"/>
      <w:bookmarkEnd w:id="239247925"/>
      <w:bookmarkEnd w:id="1906732331"/>
      <w:bookmarkEnd w:id="1397828533"/>
    </w:p>
    <w:p w:rsidRPr="00D00827" w:rsidR="00D00827" w:rsidP="594BCCF6" w:rsidRDefault="00D00827" w14:paraId="1193970F" w14:textId="27052AE3">
      <w:pPr>
        <w:pStyle w:val="BodyText"/>
        <w:rPr>
          <w:rFonts w:ascii="Arial" w:hAnsi="Arial" w:eastAsia="Arial" w:cs="Arial"/>
          <w:noProof w:val="0"/>
          <w:sz w:val="22"/>
          <w:szCs w:val="22"/>
          <w:lang w:val="en-US"/>
        </w:rPr>
      </w:pPr>
      <w:r w:rsidRPr="08A9A8A2" w:rsidR="6553DCE2">
        <w:rPr>
          <w:rFonts w:ascii="Times New Roman" w:hAnsi="Times New Roman" w:eastAsia="Times New Roman" w:cs="Times New Roman"/>
          <w:sz w:val="20"/>
          <w:szCs w:val="20"/>
        </w:rPr>
        <w:t xml:space="preserve"> </w:t>
      </w:r>
      <w:r w:rsidRPr="08A9A8A2" w:rsidR="0CD6C95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A </w:t>
      </w:r>
      <w:r w:rsidRPr="08A9A8A2" w:rsidR="0CD6C958">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 xml:space="preserve">system use case </w:t>
      </w:r>
      <w:r w:rsidRPr="08A9A8A2" w:rsidR="0CD6C95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displays the relationships between </w:t>
      </w:r>
      <w:r w:rsidRPr="08A9A8A2" w:rsidR="0CD6C958">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consumers and providers of application services</w:t>
      </w:r>
      <w:r w:rsidRPr="08A9A8A2" w:rsidR="0CD6C95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Application services are consumed by other application services and the application use case diagram provides added richness in describing application functionality by illustrating how and when that functionality is used. As </w:t>
      </w:r>
      <w:proofErr w:type="gramStart"/>
      <w:r w:rsidRPr="08A9A8A2" w:rsidR="0CD6C95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the architecture</w:t>
      </w:r>
      <w:proofErr w:type="gramEnd"/>
      <w:r w:rsidRPr="08A9A8A2" w:rsidR="0CD6C95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progresses, the </w:t>
      </w:r>
      <w:r w:rsidRPr="08A9A8A2" w:rsidR="0CD6C958">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use case</w:t>
      </w:r>
      <w:r w:rsidRPr="08A9A8A2" w:rsidR="0CD6C95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can evolve from functional information to include technical realization details. Architectural system use cases can also be re-used in more detailed system design work</w:t>
      </w:r>
      <w:r w:rsidRPr="08A9A8A2" w:rsidR="0CD6C958">
        <w:rPr>
          <w:rFonts w:ascii="Arial" w:hAnsi="Arial" w:eastAsia="Arial" w:cs="Arial"/>
          <w:b w:val="0"/>
          <w:bCs w:val="0"/>
          <w:i w:val="0"/>
          <w:iCs w:val="0"/>
          <w:caps w:val="0"/>
          <w:smallCaps w:val="0"/>
          <w:noProof w:val="0"/>
          <w:color w:val="000000" w:themeColor="text1" w:themeTint="FF" w:themeShade="FF"/>
          <w:sz w:val="22"/>
          <w:szCs w:val="22"/>
          <w:lang w:val="en-US"/>
        </w:rPr>
        <w:t>.</w:t>
      </w:r>
    </w:p>
    <w:p w:rsidR="00D10D5F" w:rsidP="00D10D5F" w:rsidRDefault="00D10D5F" w14:paraId="6616E2C1" w14:textId="77777777" w14:noSpellErr="1">
      <w:pPr>
        <w:pStyle w:val="Heading2"/>
        <w:rPr/>
      </w:pPr>
      <w:bookmarkStart w:name="_Toc1977544489" w:id="65045258"/>
      <w:bookmarkStart w:name="_Toc1281450874" w:id="1156876971"/>
      <w:bookmarkStart w:name="_Toc489344947" w:id="1056133406"/>
      <w:bookmarkStart w:name="_Toc1917116930" w:id="2025019354"/>
      <w:bookmarkStart w:name="_Toc1460439981" w:id="526705905"/>
      <w:bookmarkStart w:name="_Toc53256321" w:id="23027366"/>
      <w:bookmarkStart w:name="_Toc125870735" w:id="611754938"/>
      <w:bookmarkStart w:name="_Toc1286525693" w:id="1287914992"/>
      <w:bookmarkStart w:name="_Toc1064135430" w:id="812550502"/>
      <w:bookmarkStart w:name="_Toc320475203" w:id="137900714"/>
      <w:bookmarkStart w:name="_Toc1307877306" w:id="2128535567"/>
      <w:bookmarkStart w:name="_Toc195773752" w:id="1477895601"/>
      <w:bookmarkStart w:name="_Toc1304587269" w:id="1661200449"/>
      <w:bookmarkStart w:name="_Toc175446186" w:id="1594673994"/>
      <w:bookmarkStart w:name="_Toc860149292" w:id="1176000588"/>
      <w:r w:rsidR="00D10D5F">
        <w:rPr/>
        <w:t>Subsystem Architecture</w:t>
      </w:r>
      <w:bookmarkEnd w:id="66"/>
      <w:bookmarkEnd w:id="65045258"/>
      <w:bookmarkEnd w:id="1156876971"/>
      <w:bookmarkEnd w:id="1056133406"/>
      <w:bookmarkEnd w:id="2025019354"/>
      <w:bookmarkEnd w:id="526705905"/>
      <w:bookmarkEnd w:id="23027366"/>
      <w:bookmarkEnd w:id="611754938"/>
      <w:bookmarkEnd w:id="1287914992"/>
      <w:bookmarkEnd w:id="812550502"/>
      <w:bookmarkEnd w:id="137900714"/>
      <w:bookmarkEnd w:id="2128535567"/>
      <w:bookmarkEnd w:id="1477895601"/>
      <w:bookmarkEnd w:id="1661200449"/>
      <w:bookmarkEnd w:id="1594673994"/>
      <w:bookmarkEnd w:id="1176000588"/>
    </w:p>
    <w:p w:rsidR="086E84AE" w:rsidP="08A9A8A2" w:rsidRDefault="086E84AE" w14:paraId="395F9250" w14:textId="5E58FD1C">
      <w:pPr>
        <w:pStyle w:val="Normal"/>
        <w:rPr>
          <w:rFonts w:ascii="Times New Roman" w:hAnsi="Times New Roman" w:eastAsia="Times New Roman" w:cs="Times New Roman"/>
          <w:sz w:val="20"/>
          <w:szCs w:val="20"/>
        </w:rPr>
      </w:pPr>
      <w:r w:rsidRPr="08A9A8A2" w:rsidR="086E84AE">
        <w:rPr>
          <w:rFonts w:ascii="Times New Roman" w:hAnsi="Times New Roman" w:eastAsia="Times New Roman" w:cs="Times New Roman"/>
          <w:sz w:val="20"/>
          <w:szCs w:val="20"/>
        </w:rPr>
        <w:t>The Model Subsystem has the responsibility of handling the data in the system.</w:t>
      </w:r>
      <w:r w:rsidRPr="08A9A8A2" w:rsidR="56E41136">
        <w:rPr>
          <w:rFonts w:ascii="Times New Roman" w:hAnsi="Times New Roman" w:eastAsia="Times New Roman" w:cs="Times New Roman"/>
          <w:sz w:val="20"/>
          <w:szCs w:val="20"/>
        </w:rPr>
        <w:t xml:space="preserve"> The Subsystems can contain other </w:t>
      </w:r>
      <w:proofErr w:type="gramStart"/>
      <w:r w:rsidRPr="08A9A8A2" w:rsidR="56E41136">
        <w:rPr>
          <w:rFonts w:ascii="Times New Roman" w:hAnsi="Times New Roman" w:eastAsia="Times New Roman" w:cs="Times New Roman"/>
          <w:sz w:val="20"/>
          <w:szCs w:val="20"/>
        </w:rPr>
        <w:t>Subsystems</w:t>
      </w:r>
      <w:proofErr w:type="gramEnd"/>
      <w:r w:rsidRPr="08A9A8A2" w:rsidR="56E41136">
        <w:rPr>
          <w:rFonts w:ascii="Times New Roman" w:hAnsi="Times New Roman" w:eastAsia="Times New Roman" w:cs="Times New Roman"/>
          <w:sz w:val="20"/>
          <w:szCs w:val="20"/>
        </w:rPr>
        <w:t xml:space="preserve"> or they can be split into separate Subsystems</w:t>
      </w:r>
      <w:r w:rsidRPr="08A9A8A2" w:rsidR="07DDE235">
        <w:rPr>
          <w:rFonts w:ascii="Times New Roman" w:hAnsi="Times New Roman" w:eastAsia="Times New Roman" w:cs="Times New Roman"/>
          <w:sz w:val="20"/>
          <w:szCs w:val="20"/>
        </w:rPr>
        <w:t xml:space="preserve">. breaking the overall functionality and implementation down into well segmented subsystems with cleanly specified interfaces is one of the </w:t>
      </w:r>
      <w:proofErr w:type="gramStart"/>
      <w:r w:rsidRPr="08A9A8A2" w:rsidR="07DDE235">
        <w:rPr>
          <w:rFonts w:ascii="Times New Roman" w:hAnsi="Times New Roman" w:eastAsia="Times New Roman" w:cs="Times New Roman"/>
          <w:sz w:val="20"/>
          <w:szCs w:val="20"/>
        </w:rPr>
        <w:t>principle</w:t>
      </w:r>
      <w:proofErr w:type="gramEnd"/>
      <w:r w:rsidRPr="08A9A8A2" w:rsidR="07DDE235">
        <w:rPr>
          <w:rFonts w:ascii="Times New Roman" w:hAnsi="Times New Roman" w:eastAsia="Times New Roman" w:cs="Times New Roman"/>
          <w:sz w:val="20"/>
          <w:szCs w:val="20"/>
        </w:rPr>
        <w:t xml:space="preserve"> challenges of a software architect. Success in this endeavor is key in ensuring that the source code can be efficiently developed, enhanced, tested and maintained. But such success is not always achieved. And even when the initial system architecture is well structured, the software structure can degrade over the life of the system.</w:t>
      </w:r>
      <w:bookmarkStart w:name="_Toc207768280" w:id="68"/>
    </w:p>
    <w:p w:rsidR="00D10D5F" w:rsidP="00D10D5F" w:rsidRDefault="00D10D5F" w14:paraId="10B6819A" w14:textId="77777777" w14:noSpellErr="1">
      <w:pPr>
        <w:pStyle w:val="Heading2"/>
        <w:rPr/>
      </w:pPr>
      <w:bookmarkStart w:name="_Toc885150086" w:id="1681310886"/>
      <w:bookmarkStart w:name="_Toc370901565" w:id="364444303"/>
      <w:bookmarkStart w:name="_Toc90148686" w:id="250824299"/>
      <w:bookmarkStart w:name="_Toc1749548229" w:id="357590284"/>
      <w:bookmarkStart w:name="_Toc1238202883" w:id="1133051690"/>
      <w:bookmarkStart w:name="_Toc125133066" w:id="16291598"/>
      <w:bookmarkStart w:name="_Toc813055783" w:id="812989513"/>
      <w:bookmarkStart w:name="_Toc1068299648" w:id="981438354"/>
      <w:bookmarkStart w:name="_Toc290704189" w:id="1717913998"/>
      <w:bookmarkStart w:name="_Toc575317363" w:id="833490488"/>
      <w:bookmarkStart w:name="_Toc1044062490" w:id="568113859"/>
      <w:bookmarkStart w:name="_Toc1227909173" w:id="1631533280"/>
      <w:bookmarkStart w:name="_Toc639543058" w:id="1774673753"/>
      <w:bookmarkStart w:name="_Toc1788555135" w:id="1607825364"/>
      <w:bookmarkStart w:name="_Toc105121255" w:id="436156596"/>
      <w:r w:rsidRPr="08A9A8A2" w:rsidR="00D10D5F">
        <w:rPr>
          <w:rFonts w:ascii="Arial" w:hAnsi="Arial" w:eastAsia="Arial" w:cs="Arial"/>
          <w:sz w:val="24"/>
          <w:szCs w:val="24"/>
        </w:rPr>
        <w:t>System</w:t>
      </w:r>
      <w:r w:rsidR="00D10D5F">
        <w:rPr/>
        <w:t xml:space="preserve"> Interfaces</w:t>
      </w:r>
      <w:bookmarkStart w:name="_Toc207768281" w:id="70"/>
      <w:bookmarkEnd w:id="68"/>
      <w:bookmarkEnd w:id="70"/>
      <w:bookmarkEnd w:id="1681310886"/>
      <w:bookmarkEnd w:id="364444303"/>
      <w:bookmarkEnd w:id="250824299"/>
      <w:bookmarkEnd w:id="357590284"/>
      <w:bookmarkEnd w:id="1133051690"/>
      <w:bookmarkEnd w:id="16291598"/>
      <w:bookmarkEnd w:id="812989513"/>
      <w:bookmarkEnd w:id="981438354"/>
      <w:bookmarkEnd w:id="1717913998"/>
      <w:bookmarkEnd w:id="833490488"/>
      <w:bookmarkEnd w:id="568113859"/>
      <w:bookmarkEnd w:id="1631533280"/>
      <w:bookmarkEnd w:id="1774673753"/>
      <w:bookmarkEnd w:id="1607825364"/>
      <w:bookmarkEnd w:id="436156596"/>
    </w:p>
    <w:p w:rsidRPr="00BC43AA" w:rsidR="00BC43AA" w:rsidP="08A9A8A2" w:rsidRDefault="00BC43AA" w14:paraId="1F68CA46" w14:textId="2C87A8ED">
      <w:pPr>
        <w:pStyle w:val="BodyText"/>
        <w:rPr>
          <w:rFonts w:ascii="Times New Roman" w:hAnsi="Times New Roman" w:eastAsia="Times New Roman" w:cs="Times New Roman"/>
          <w:noProof w:val="0"/>
          <w:sz w:val="20"/>
          <w:szCs w:val="20"/>
          <w:lang w:val="en-US"/>
        </w:rPr>
      </w:pPr>
      <w:r w:rsidRPr="08A9A8A2" w:rsidR="10173C9C">
        <w:rPr>
          <w:rFonts w:ascii="Times New Roman" w:hAnsi="Times New Roman" w:eastAsia="Times New Roman" w:cs="Times New Roman"/>
          <w:b w:val="0"/>
          <w:bCs w:val="0"/>
          <w:i w:val="0"/>
          <w:iCs w:val="0"/>
          <w:caps w:val="0"/>
          <w:smallCaps w:val="0"/>
          <w:noProof w:val="0"/>
          <w:color w:val="4D5156"/>
          <w:sz w:val="20"/>
          <w:szCs w:val="20"/>
          <w:lang w:val="en-US"/>
        </w:rPr>
        <w:t>The logical characteristics of each interface between the software product and the hardware components of the system ' 'the logical characteristics of each interface between the software product and its users '</w:t>
      </w:r>
      <w:bookmarkStart w:name="_Toc207768283" w:id="74"/>
    </w:p>
    <w:p w:rsidR="00F304DA" w:rsidP="00F304DA" w:rsidRDefault="0045480B" w14:paraId="1224A591" w14:textId="77777777">
      <w:pPr>
        <w:pStyle w:val="Heading1"/>
        <w:rPr/>
      </w:pPr>
      <w:bookmarkStart w:name="_Toc207768287" w:id="75"/>
      <w:bookmarkEnd w:id="74"/>
      <w:bookmarkStart w:name="_Toc740032250" w:id="1323007758"/>
      <w:bookmarkStart w:name="_Toc442190644" w:id="1145300119"/>
      <w:bookmarkStart w:name="_Toc792935754" w:id="915825710"/>
      <w:bookmarkStart w:name="_Toc510276039" w:id="734804039"/>
      <w:bookmarkStart w:name="_Toc1776222919" w:id="1463695355"/>
      <w:bookmarkStart w:name="_Toc1783735003" w:id="1550601837"/>
      <w:bookmarkStart w:name="_Toc661526863" w:id="1979719106"/>
      <w:bookmarkStart w:name="_Toc1358852010" w:id="825258680"/>
      <w:bookmarkStart w:name="_Toc587581865" w:id="859371501"/>
      <w:bookmarkStart w:name="_Toc743598976" w:id="1185639607"/>
      <w:bookmarkStart w:name="_Toc409687823" w:id="322856789"/>
      <w:bookmarkStart w:name="_Toc1424543226" w:id="349977410"/>
      <w:bookmarkStart w:name="_Toc1722498387" w:id="540482399"/>
      <w:bookmarkStart w:name="_Toc886953219" w:id="1510188130"/>
      <w:bookmarkStart w:name="_Toc96936501" w:id="1827005409"/>
      <w:r w:rsidR="0045480B">
        <w:rPr/>
        <w:t>Detailed System Design</w:t>
      </w:r>
      <w:bookmarkEnd w:id="75"/>
      <w:bookmarkEnd w:id="1323007758"/>
      <w:bookmarkEnd w:id="1145300119"/>
      <w:bookmarkEnd w:id="915825710"/>
      <w:bookmarkEnd w:id="734804039"/>
      <w:bookmarkEnd w:id="1463695355"/>
      <w:bookmarkEnd w:id="1550601837"/>
      <w:bookmarkEnd w:id="1979719106"/>
      <w:bookmarkEnd w:id="825258680"/>
      <w:bookmarkEnd w:id="859371501"/>
      <w:bookmarkEnd w:id="1185639607"/>
      <w:bookmarkEnd w:id="322856789"/>
      <w:bookmarkEnd w:id="349977410"/>
      <w:bookmarkEnd w:id="540482399"/>
      <w:bookmarkEnd w:id="1510188130"/>
      <w:bookmarkEnd w:id="1827005409"/>
    </w:p>
    <w:p w:rsidR="1961E454" w:rsidP="1961E454" w:rsidRDefault="1961E454" w14:paraId="0E269E3F" w14:textId="4A22BC2A">
      <w:pPr>
        <w:pStyle w:val="InfoBlue"/>
        <w:jc w:val="both"/>
        <w:rPr>
          <w:rFonts w:ascii="Arial" w:hAnsi="Arial" w:cs="Arial"/>
        </w:rPr>
      </w:pPr>
    </w:p>
    <w:p w:rsidR="385747E8" w:rsidP="1961E454" w:rsidRDefault="385747E8" w14:paraId="433915CE" w14:textId="0C50A0B7">
      <w:pPr>
        <w:pStyle w:val="BodyText"/>
      </w:pPr>
      <w:r w:rsidRPr="1961E454" w:rsidR="385747E8">
        <w:rPr>
          <w:rFonts w:ascii="Arial" w:hAnsi="Arial" w:cs="Arial"/>
        </w:rPr>
        <w:t>Overall Flowchart</w:t>
      </w:r>
    </w:p>
    <w:p w:rsidR="4A8B92C9" w:rsidP="1961E454" w:rsidRDefault="4A8B92C9" w14:paraId="0F678E9D" w14:textId="6A75A0CA">
      <w:pPr>
        <w:pStyle w:val="BodyText"/>
      </w:pPr>
      <w:r w:rsidR="4A8B92C9">
        <w:drawing>
          <wp:inline wp14:editId="24976854" wp14:anchorId="5FF005F9">
            <wp:extent cx="4083486" cy="5536931"/>
            <wp:effectExtent l="0" t="0" r="0" b="0"/>
            <wp:docPr id="2112731550" name="" title=""/>
            <wp:cNvGraphicFramePr>
              <a:graphicFrameLocks noChangeAspect="1"/>
            </wp:cNvGraphicFramePr>
            <a:graphic>
              <a:graphicData uri="http://schemas.openxmlformats.org/drawingml/2006/picture">
                <pic:pic>
                  <pic:nvPicPr>
                    <pic:cNvPr id="0" name=""/>
                    <pic:cNvPicPr/>
                  </pic:nvPicPr>
                  <pic:blipFill>
                    <a:blip r:embed="Ra3ba08b008694cc4">
                      <a:extLst>
                        <a:ext xmlns:a="http://schemas.openxmlformats.org/drawingml/2006/main" uri="{28A0092B-C50C-407E-A947-70E740481C1C}">
                          <a14:useLocalDpi val="0"/>
                        </a:ext>
                      </a:extLst>
                    </a:blip>
                    <a:stretch>
                      <a:fillRect/>
                    </a:stretch>
                  </pic:blipFill>
                  <pic:spPr>
                    <a:xfrm>
                      <a:off x="0" y="0"/>
                      <a:ext cx="4083486" cy="5536931"/>
                    </a:xfrm>
                    <a:prstGeom prst="rect">
                      <a:avLst/>
                    </a:prstGeom>
                  </pic:spPr>
                </pic:pic>
              </a:graphicData>
            </a:graphic>
          </wp:inline>
        </w:drawing>
      </w:r>
    </w:p>
    <w:p w:rsidR="1961E454" w:rsidP="1961E454" w:rsidRDefault="1961E454" w14:paraId="624007A4" w14:textId="08C2A7D9">
      <w:pPr>
        <w:pStyle w:val="BodyText"/>
      </w:pPr>
    </w:p>
    <w:p w:rsidR="1961E454" w:rsidP="1961E454" w:rsidRDefault="1961E454" w14:paraId="0E68BC7C" w14:textId="6AA61C73">
      <w:pPr>
        <w:pStyle w:val="BodyText"/>
      </w:pPr>
    </w:p>
    <w:p w:rsidR="72AC7291" w:rsidP="08A9A8A2" w:rsidRDefault="72AC7291" w14:paraId="1F7EEF6C" w14:textId="1F616D56">
      <w:pPr>
        <w:pStyle w:val="BodyText"/>
      </w:pPr>
      <w:r w:rsidR="72AC7291">
        <w:rPr/>
        <w:t>Flowchart of Main.c</w:t>
      </w:r>
    </w:p>
    <w:p w:rsidR="08A9A8A2" w:rsidP="08A9A8A2" w:rsidRDefault="08A9A8A2" w14:paraId="56E2019E" w14:textId="519FF186">
      <w:pPr>
        <w:pStyle w:val="BodyText"/>
      </w:pPr>
    </w:p>
    <w:p w:rsidR="6FE803DA" w:rsidP="08A9A8A2" w:rsidRDefault="6FE803DA" w14:paraId="76E54C79" w14:textId="75203C55">
      <w:pPr>
        <w:pStyle w:val="BodyText"/>
      </w:pPr>
      <w:r w:rsidR="6FE803DA">
        <w:drawing>
          <wp:inline wp14:editId="61DD2FF1" wp14:anchorId="744EF0B1">
            <wp:extent cx="2628900" cy="4572000"/>
            <wp:effectExtent l="0" t="0" r="0" b="0"/>
            <wp:docPr id="665781356" name="" title=""/>
            <wp:cNvGraphicFramePr>
              <a:graphicFrameLocks noChangeAspect="1"/>
            </wp:cNvGraphicFramePr>
            <a:graphic>
              <a:graphicData uri="http://schemas.openxmlformats.org/drawingml/2006/picture">
                <pic:pic>
                  <pic:nvPicPr>
                    <pic:cNvPr id="0" name=""/>
                    <pic:cNvPicPr/>
                  </pic:nvPicPr>
                  <pic:blipFill>
                    <a:blip r:embed="Rb117d9f469b449bb">
                      <a:extLst>
                        <a:ext xmlns:a="http://schemas.openxmlformats.org/drawingml/2006/main" uri="{28A0092B-C50C-407E-A947-70E740481C1C}">
                          <a14:useLocalDpi val="0"/>
                        </a:ext>
                      </a:extLst>
                    </a:blip>
                    <a:stretch>
                      <a:fillRect/>
                    </a:stretch>
                  </pic:blipFill>
                  <pic:spPr>
                    <a:xfrm>
                      <a:off x="0" y="0"/>
                      <a:ext cx="2628900" cy="4572000"/>
                    </a:xfrm>
                    <a:prstGeom prst="rect">
                      <a:avLst/>
                    </a:prstGeom>
                  </pic:spPr>
                </pic:pic>
              </a:graphicData>
            </a:graphic>
          </wp:inline>
        </w:drawing>
      </w:r>
    </w:p>
    <w:p w:rsidR="08A9A8A2" w:rsidP="08A9A8A2" w:rsidRDefault="08A9A8A2" w14:paraId="458576F6" w14:textId="56142776">
      <w:pPr>
        <w:pStyle w:val="BodyText"/>
      </w:pPr>
    </w:p>
    <w:p w:rsidR="6FE803DA" w:rsidP="08A9A8A2" w:rsidRDefault="6FE803DA" w14:paraId="3A150F75" w14:textId="5BC33134">
      <w:pPr>
        <w:pStyle w:val="BodyText"/>
      </w:pPr>
      <w:r w:rsidR="6FE803DA">
        <w:rPr/>
        <w:t>Flowchart of  getDefect,c</w:t>
      </w:r>
    </w:p>
    <w:p w:rsidR="6FE803DA" w:rsidP="08A9A8A2" w:rsidRDefault="6FE803DA" w14:paraId="432B965B" w14:textId="47358D7B">
      <w:pPr>
        <w:pStyle w:val="BodyText"/>
      </w:pPr>
      <w:r w:rsidR="6FE803DA">
        <w:drawing>
          <wp:inline wp14:editId="5EF2A33B" wp14:anchorId="4C39CAA1">
            <wp:extent cx="3239294" cy="5553075"/>
            <wp:effectExtent l="0" t="0" r="0" b="0"/>
            <wp:docPr id="1854080740" name="" title=""/>
            <wp:cNvGraphicFramePr>
              <a:graphicFrameLocks noChangeAspect="1"/>
            </wp:cNvGraphicFramePr>
            <a:graphic>
              <a:graphicData uri="http://schemas.openxmlformats.org/drawingml/2006/picture">
                <pic:pic>
                  <pic:nvPicPr>
                    <pic:cNvPr id="0" name=""/>
                    <pic:cNvPicPr/>
                  </pic:nvPicPr>
                  <pic:blipFill>
                    <a:blip r:embed="R1c4bea14bd8144f1">
                      <a:extLst>
                        <a:ext xmlns:a="http://schemas.openxmlformats.org/drawingml/2006/main" uri="{28A0092B-C50C-407E-A947-70E740481C1C}">
                          <a14:useLocalDpi val="0"/>
                        </a:ext>
                      </a:extLst>
                    </a:blip>
                    <a:stretch>
                      <a:fillRect/>
                    </a:stretch>
                  </pic:blipFill>
                  <pic:spPr>
                    <a:xfrm>
                      <a:off x="0" y="0"/>
                      <a:ext cx="3239294" cy="5553075"/>
                    </a:xfrm>
                    <a:prstGeom prst="rect">
                      <a:avLst/>
                    </a:prstGeom>
                  </pic:spPr>
                </pic:pic>
              </a:graphicData>
            </a:graphic>
          </wp:inline>
        </w:drawing>
      </w:r>
    </w:p>
    <w:p w:rsidR="08A9A8A2" w:rsidP="08A9A8A2" w:rsidRDefault="08A9A8A2" w14:paraId="43B592DA" w14:textId="1D953EFA">
      <w:pPr>
        <w:pStyle w:val="BodyText"/>
      </w:pPr>
    </w:p>
    <w:p w:rsidR="6FE803DA" w:rsidP="08A9A8A2" w:rsidRDefault="6FE803DA" w14:paraId="6C031E84" w14:textId="7E962B17">
      <w:pPr>
        <w:pStyle w:val="BodyText"/>
      </w:pPr>
      <w:r w:rsidR="6FE803DA">
        <w:rPr/>
        <w:t>Flowchart of assign.c</w:t>
      </w:r>
    </w:p>
    <w:p w:rsidR="08A9A8A2" w:rsidP="08A9A8A2" w:rsidRDefault="08A9A8A2" w14:paraId="736B9005" w14:textId="2E8EFAE0">
      <w:pPr>
        <w:pStyle w:val="BodyText"/>
      </w:pPr>
    </w:p>
    <w:p w:rsidR="6FE803DA" w:rsidP="08A9A8A2" w:rsidRDefault="6FE803DA" w14:paraId="7DCD92B7" w14:textId="4BC69D9E">
      <w:pPr>
        <w:pStyle w:val="BodyText"/>
      </w:pPr>
      <w:r w:rsidR="6FE803DA">
        <w:drawing>
          <wp:inline wp14:editId="7485178F" wp14:anchorId="031DBCE3">
            <wp:extent cx="3223320" cy="6067425"/>
            <wp:effectExtent l="0" t="0" r="0" b="0"/>
            <wp:docPr id="1467303394" name="" title=""/>
            <wp:cNvGraphicFramePr>
              <a:graphicFrameLocks noChangeAspect="1"/>
            </wp:cNvGraphicFramePr>
            <a:graphic>
              <a:graphicData uri="http://schemas.openxmlformats.org/drawingml/2006/picture">
                <pic:pic>
                  <pic:nvPicPr>
                    <pic:cNvPr id="0" name=""/>
                    <pic:cNvPicPr/>
                  </pic:nvPicPr>
                  <pic:blipFill>
                    <a:blip r:embed="R767b5a9c01a0424b">
                      <a:extLst>
                        <a:ext xmlns:a="http://schemas.openxmlformats.org/drawingml/2006/main" uri="{28A0092B-C50C-407E-A947-70E740481C1C}">
                          <a14:useLocalDpi val="0"/>
                        </a:ext>
                      </a:extLst>
                    </a:blip>
                    <a:stretch>
                      <a:fillRect/>
                    </a:stretch>
                  </pic:blipFill>
                  <pic:spPr>
                    <a:xfrm>
                      <a:off x="0" y="0"/>
                      <a:ext cx="3223320" cy="6067425"/>
                    </a:xfrm>
                    <a:prstGeom prst="rect">
                      <a:avLst/>
                    </a:prstGeom>
                  </pic:spPr>
                </pic:pic>
              </a:graphicData>
            </a:graphic>
          </wp:inline>
        </w:drawing>
      </w:r>
    </w:p>
    <w:p w:rsidR="074D7749" w:rsidP="08A9A8A2" w:rsidRDefault="074D7749" w14:paraId="1F0B009A" w14:textId="25D258D3">
      <w:pPr>
        <w:pStyle w:val="Heading1"/>
        <w:rPr>
          <w:b w:val="1"/>
          <w:bCs w:val="1"/>
          <w:sz w:val="40"/>
          <w:szCs w:val="40"/>
        </w:rPr>
      </w:pPr>
      <w:bookmarkStart w:name="_Toc1359756391" w:id="1990091730"/>
      <w:bookmarkStart w:name="_Toc863089371" w:id="1721437475"/>
      <w:bookmarkStart w:name="_Toc978626375" w:id="542084441"/>
      <w:bookmarkStart w:name="_Toc1132663530" w:id="1292488522"/>
      <w:bookmarkStart w:name="_Toc126707571" w:id="1125634599"/>
      <w:bookmarkStart w:name="_Toc49834090" w:id="970950351"/>
      <w:bookmarkStart w:name="_Toc1733013356" w:id="635132777"/>
      <w:bookmarkStart w:name="_Toc1081462339" w:id="1476872274"/>
      <w:bookmarkStart w:name="_Toc1627306209" w:id="56031138"/>
      <w:bookmarkStart w:name="_Toc173742274" w:id="1535794991"/>
      <w:bookmarkStart w:name="_Toc996520288" w:id="350413690"/>
      <w:bookmarkStart w:name="_Toc2111645051" w:id="341647611"/>
      <w:bookmarkStart w:name="_Toc383084705" w:id="625349671"/>
      <w:bookmarkStart w:name="_Toc618557588" w:id="1573979206"/>
      <w:bookmarkStart w:name="_Toc2016516386" w:id="724563328"/>
      <w:r w:rsidRPr="08A9A8A2" w:rsidR="074D7749">
        <w:rPr>
          <w:b w:val="1"/>
          <w:bCs w:val="1"/>
          <w:sz w:val="40"/>
          <w:szCs w:val="40"/>
        </w:rPr>
        <w:t xml:space="preserve"> Structures details:  </w:t>
      </w:r>
      <w:bookmarkEnd w:id="1990091730"/>
      <w:bookmarkEnd w:id="1721437475"/>
      <w:bookmarkEnd w:id="542084441"/>
      <w:bookmarkEnd w:id="1292488522"/>
      <w:bookmarkEnd w:id="1125634599"/>
      <w:bookmarkEnd w:id="970950351"/>
      <w:bookmarkEnd w:id="635132777"/>
      <w:bookmarkEnd w:id="1476872274"/>
      <w:bookmarkEnd w:id="56031138"/>
      <w:bookmarkEnd w:id="1535794991"/>
      <w:bookmarkEnd w:id="350413690"/>
      <w:bookmarkEnd w:id="341647611"/>
      <w:bookmarkEnd w:id="625349671"/>
      <w:bookmarkEnd w:id="1573979206"/>
      <w:bookmarkEnd w:id="724563328"/>
    </w:p>
    <w:p w:rsidR="074D7749" w:rsidP="08A9A8A2" w:rsidRDefault="074D7749" w14:paraId="73C5DC4A" w14:textId="652B8C71">
      <w:pPr>
        <w:pStyle w:val="BodyText"/>
        <w:ind w:left="0"/>
        <w:rPr>
          <w:b w:val="1"/>
          <w:bCs w:val="1"/>
          <w:sz w:val="40"/>
          <w:szCs w:val="40"/>
        </w:rPr>
      </w:pPr>
      <w:r w:rsidRPr="08A9A8A2" w:rsidR="074D7749">
        <w:rPr>
          <w:b w:val="1"/>
          <w:bCs w:val="1"/>
          <w:sz w:val="40"/>
          <w:szCs w:val="40"/>
        </w:rPr>
        <w:t xml:space="preserve">   3.1. Defect structure:</w:t>
      </w:r>
    </w:p>
    <w:p w:rsidR="074D7749" w:rsidP="08A9A8A2" w:rsidRDefault="074D7749" w14:paraId="05FD6C9E" w14:textId="36811D5D">
      <w:pPr>
        <w:pStyle w:val="BodyText"/>
        <w:ind w:left="0"/>
        <w:rPr>
          <w:b w:val="0"/>
          <w:bCs w:val="0"/>
          <w:sz w:val="20"/>
          <w:szCs w:val="20"/>
        </w:rPr>
      </w:pPr>
      <w:r w:rsidRPr="08A9A8A2" w:rsidR="074D7749">
        <w:rPr>
          <w:b w:val="1"/>
          <w:bCs w:val="1"/>
          <w:sz w:val="40"/>
          <w:szCs w:val="40"/>
        </w:rPr>
        <w:t xml:space="preserve">  </w:t>
      </w:r>
      <w:r w:rsidRPr="08A9A8A2" w:rsidR="074D7749">
        <w:rPr>
          <w:b w:val="0"/>
          <w:bCs w:val="0"/>
          <w:sz w:val="20"/>
          <w:szCs w:val="20"/>
        </w:rPr>
        <w:t xml:space="preserve">It stores details of a particular defect. </w:t>
      </w:r>
    </w:p>
    <w:p w:rsidR="074D7749" w:rsidP="08A9A8A2" w:rsidRDefault="074D7749" w14:paraId="4AED71C9" w14:textId="1B559B00">
      <w:pPr>
        <w:pStyle w:val="BodyText"/>
        <w:ind w:left="0"/>
        <w:rPr>
          <w:b w:val="0"/>
          <w:bCs w:val="0"/>
          <w:sz w:val="20"/>
          <w:szCs w:val="20"/>
        </w:rPr>
      </w:pPr>
      <w:r w:rsidRPr="08A9A8A2" w:rsidR="074D7749">
        <w:rPr>
          <w:b w:val="0"/>
          <w:bCs w:val="0"/>
          <w:sz w:val="20"/>
          <w:szCs w:val="20"/>
        </w:rPr>
        <w:t xml:space="preserve">   All the properties of this structure are self – exploratory except status </w:t>
      </w:r>
    </w:p>
    <w:p w:rsidR="074D7749" w:rsidP="08A9A8A2" w:rsidRDefault="074D7749" w14:paraId="6027C7D4" w14:textId="7491622A">
      <w:pPr>
        <w:pStyle w:val="BodyText"/>
        <w:ind w:left="0"/>
        <w:rPr>
          <w:b w:val="0"/>
          <w:bCs w:val="0"/>
          <w:sz w:val="20"/>
          <w:szCs w:val="20"/>
        </w:rPr>
      </w:pPr>
      <w:r w:rsidRPr="08A9A8A2" w:rsidR="074D7749">
        <w:rPr>
          <w:b w:val="0"/>
          <w:bCs w:val="0"/>
          <w:sz w:val="20"/>
          <w:szCs w:val="20"/>
        </w:rPr>
        <w:t>Status refers whether it is assigned or not, If the status is open or closed.</w:t>
      </w:r>
    </w:p>
    <w:p w:rsidR="08A9A8A2" w:rsidP="08A9A8A2" w:rsidRDefault="08A9A8A2" w14:paraId="350C8473" w14:textId="34EEB650">
      <w:pPr>
        <w:pStyle w:val="BodyText"/>
        <w:ind w:left="0"/>
        <w:rPr>
          <w:b w:val="0"/>
          <w:bCs w:val="0"/>
          <w:sz w:val="20"/>
          <w:szCs w:val="20"/>
        </w:rPr>
      </w:pPr>
    </w:p>
    <w:p w:rsidR="074D7749" w:rsidP="08A9A8A2" w:rsidRDefault="074D7749" w14:paraId="74F30977" w14:textId="710BCCC7">
      <w:pPr>
        <w:pStyle w:val="Normal"/>
        <w:spacing w:line="285" w:lineRule="exact"/>
        <w:ind w:left="0"/>
        <w:rPr>
          <w:rFonts w:ascii="Consolas" w:hAnsi="Consolas" w:eastAsia="Consolas" w:cs="Consolas"/>
          <w:b w:val="0"/>
          <w:bCs w:val="0"/>
          <w:noProof w:val="0"/>
          <w:color w:val="auto"/>
          <w:sz w:val="21"/>
          <w:szCs w:val="21"/>
          <w:lang w:val="en-US"/>
        </w:rPr>
      </w:pPr>
      <w:r w:rsidRPr="08A9A8A2" w:rsidR="074D7749">
        <w:rPr>
          <w:rFonts w:ascii="Consolas" w:hAnsi="Consolas" w:eastAsia="Consolas" w:cs="Consolas"/>
          <w:b w:val="0"/>
          <w:bCs w:val="0"/>
          <w:noProof w:val="0"/>
          <w:color w:val="D4D4D4"/>
          <w:sz w:val="21"/>
          <w:szCs w:val="21"/>
          <w:lang w:val="en-US"/>
        </w:rPr>
        <w:t xml:space="preserve">    </w:t>
      </w:r>
      <w:r w:rsidRPr="08A9A8A2" w:rsidR="074D7749">
        <w:rPr>
          <w:rFonts w:ascii="Consolas" w:hAnsi="Consolas" w:eastAsia="Consolas" w:cs="Consolas"/>
          <w:b w:val="0"/>
          <w:bCs w:val="0"/>
          <w:noProof w:val="0"/>
          <w:color w:val="auto"/>
          <w:sz w:val="21"/>
          <w:szCs w:val="21"/>
          <w:lang w:val="en-US"/>
        </w:rPr>
        <w:t xml:space="preserve"> description</w:t>
      </w:r>
    </w:p>
    <w:p w:rsidR="074D7749" w:rsidP="08A9A8A2" w:rsidRDefault="074D7749" w14:paraId="6C52B6F3" w14:textId="1E5FE850">
      <w:pPr>
        <w:pStyle w:val="Normal"/>
        <w:spacing w:line="285" w:lineRule="exact"/>
        <w:ind w:left="0"/>
        <w:rPr>
          <w:rFonts w:ascii="Consolas" w:hAnsi="Consolas" w:eastAsia="Consolas" w:cs="Consolas"/>
          <w:b w:val="0"/>
          <w:bCs w:val="0"/>
          <w:noProof w:val="0"/>
          <w:color w:val="auto"/>
          <w:sz w:val="21"/>
          <w:szCs w:val="21"/>
          <w:lang w:val="en-US"/>
        </w:rPr>
      </w:pPr>
      <w:r w:rsidRPr="08A9A8A2" w:rsidR="074D7749">
        <w:rPr>
          <w:rFonts w:ascii="Consolas" w:hAnsi="Consolas" w:eastAsia="Consolas" w:cs="Consolas"/>
          <w:b w:val="0"/>
          <w:bCs w:val="0"/>
          <w:noProof w:val="0"/>
          <w:color w:val="auto"/>
          <w:sz w:val="21"/>
          <w:szCs w:val="21"/>
          <w:lang w:val="en-US"/>
        </w:rPr>
        <w:t xml:space="preserve">     </w:t>
      </w:r>
      <w:proofErr w:type="spellStart"/>
      <w:r w:rsidRPr="08A9A8A2" w:rsidR="074D7749">
        <w:rPr>
          <w:rFonts w:ascii="Consolas" w:hAnsi="Consolas" w:eastAsia="Consolas" w:cs="Consolas"/>
          <w:b w:val="0"/>
          <w:bCs w:val="0"/>
          <w:noProof w:val="0"/>
          <w:color w:val="auto"/>
          <w:sz w:val="21"/>
          <w:szCs w:val="21"/>
          <w:lang w:val="en-US"/>
        </w:rPr>
        <w:t>moduleName</w:t>
      </w:r>
      <w:proofErr w:type="spellEnd"/>
    </w:p>
    <w:p w:rsidR="074D7749" w:rsidP="08A9A8A2" w:rsidRDefault="074D7749" w14:paraId="1A9D049A" w14:textId="08F1DA09">
      <w:pPr>
        <w:pStyle w:val="Normal"/>
        <w:spacing w:line="285" w:lineRule="exact"/>
        <w:ind w:left="0"/>
        <w:rPr>
          <w:rFonts w:ascii="Consolas" w:hAnsi="Consolas" w:eastAsia="Consolas" w:cs="Consolas"/>
          <w:b w:val="0"/>
          <w:bCs w:val="0"/>
          <w:noProof w:val="0"/>
          <w:color w:val="auto"/>
          <w:sz w:val="21"/>
          <w:szCs w:val="21"/>
          <w:lang w:val="en-US"/>
        </w:rPr>
      </w:pPr>
      <w:r w:rsidRPr="08A9A8A2" w:rsidR="074D7749">
        <w:rPr>
          <w:rFonts w:ascii="Consolas" w:hAnsi="Consolas" w:eastAsia="Consolas" w:cs="Consolas"/>
          <w:b w:val="0"/>
          <w:bCs w:val="0"/>
          <w:noProof w:val="0"/>
          <w:color w:val="auto"/>
          <w:sz w:val="21"/>
          <w:szCs w:val="21"/>
          <w:lang w:val="en-US"/>
        </w:rPr>
        <w:t xml:space="preserve">     </w:t>
      </w:r>
      <w:proofErr w:type="spellStart"/>
      <w:r w:rsidRPr="08A9A8A2" w:rsidR="074D7749">
        <w:rPr>
          <w:rFonts w:ascii="Consolas" w:hAnsi="Consolas" w:eastAsia="Consolas" w:cs="Consolas"/>
          <w:b w:val="0"/>
          <w:bCs w:val="0"/>
          <w:noProof w:val="0"/>
          <w:color w:val="auto"/>
          <w:sz w:val="21"/>
          <w:szCs w:val="21"/>
          <w:lang w:val="en-US"/>
        </w:rPr>
        <w:t>functionalArea</w:t>
      </w:r>
      <w:proofErr w:type="spellEnd"/>
    </w:p>
    <w:p w:rsidR="074D7749" w:rsidP="08A9A8A2" w:rsidRDefault="074D7749" w14:paraId="1D1AB5EC" w14:textId="35F13261">
      <w:pPr>
        <w:pStyle w:val="Normal"/>
        <w:spacing w:line="285" w:lineRule="exact"/>
        <w:ind w:left="0"/>
        <w:rPr>
          <w:rFonts w:ascii="Consolas" w:hAnsi="Consolas" w:eastAsia="Consolas" w:cs="Consolas"/>
          <w:b w:val="0"/>
          <w:bCs w:val="0"/>
          <w:noProof w:val="0"/>
          <w:color w:val="auto"/>
          <w:sz w:val="21"/>
          <w:szCs w:val="21"/>
          <w:lang w:val="en-US"/>
        </w:rPr>
      </w:pPr>
      <w:r w:rsidRPr="08A9A8A2" w:rsidR="074D7749">
        <w:rPr>
          <w:rFonts w:ascii="Consolas" w:hAnsi="Consolas" w:eastAsia="Consolas" w:cs="Consolas"/>
          <w:b w:val="0"/>
          <w:bCs w:val="0"/>
          <w:noProof w:val="0"/>
          <w:color w:val="auto"/>
          <w:sz w:val="21"/>
          <w:szCs w:val="21"/>
          <w:lang w:val="en-US"/>
        </w:rPr>
        <w:t xml:space="preserve">     date</w:t>
      </w:r>
    </w:p>
    <w:p w:rsidR="074D7749" w:rsidP="08A9A8A2" w:rsidRDefault="074D7749" w14:paraId="5C702DCE" w14:textId="69D452EB">
      <w:pPr>
        <w:pStyle w:val="Normal"/>
        <w:spacing w:line="285" w:lineRule="exact"/>
        <w:ind w:left="0"/>
        <w:rPr>
          <w:rFonts w:ascii="Consolas" w:hAnsi="Consolas" w:eastAsia="Consolas" w:cs="Consolas"/>
          <w:b w:val="0"/>
          <w:bCs w:val="0"/>
          <w:noProof w:val="0"/>
          <w:color w:val="auto"/>
          <w:sz w:val="21"/>
          <w:szCs w:val="21"/>
          <w:lang w:val="en-US"/>
        </w:rPr>
      </w:pPr>
      <w:r w:rsidRPr="08A9A8A2" w:rsidR="074D7749">
        <w:rPr>
          <w:rFonts w:ascii="Consolas" w:hAnsi="Consolas" w:eastAsia="Consolas" w:cs="Consolas"/>
          <w:b w:val="0"/>
          <w:bCs w:val="0"/>
          <w:noProof w:val="0"/>
          <w:color w:val="auto"/>
          <w:sz w:val="21"/>
          <w:szCs w:val="21"/>
          <w:lang w:val="en-US"/>
        </w:rPr>
        <w:t xml:space="preserve">     status</w:t>
      </w:r>
    </w:p>
    <w:p w:rsidR="074D7749" w:rsidP="08A9A8A2" w:rsidRDefault="074D7749" w14:paraId="2707339C" w14:textId="7F56324F">
      <w:pPr>
        <w:pStyle w:val="Normal"/>
        <w:spacing w:line="285" w:lineRule="exact"/>
        <w:ind w:left="0"/>
        <w:rPr>
          <w:rFonts w:ascii="Consolas" w:hAnsi="Consolas" w:eastAsia="Consolas" w:cs="Consolas"/>
          <w:b w:val="0"/>
          <w:bCs w:val="0"/>
          <w:noProof w:val="0"/>
          <w:color w:val="auto"/>
          <w:sz w:val="21"/>
          <w:szCs w:val="21"/>
          <w:lang w:val="en-US"/>
        </w:rPr>
      </w:pPr>
      <w:r w:rsidRPr="08A9A8A2" w:rsidR="074D7749">
        <w:rPr>
          <w:rFonts w:ascii="Consolas" w:hAnsi="Consolas" w:eastAsia="Consolas" w:cs="Consolas"/>
          <w:b w:val="0"/>
          <w:bCs w:val="0"/>
          <w:noProof w:val="0"/>
          <w:color w:val="auto"/>
          <w:sz w:val="21"/>
          <w:szCs w:val="21"/>
          <w:lang w:val="en-US"/>
        </w:rPr>
        <w:t xml:space="preserve">     Type</w:t>
      </w:r>
    </w:p>
    <w:p w:rsidR="08A9A8A2" w:rsidP="08A9A8A2" w:rsidRDefault="08A9A8A2" w14:paraId="13C4C5C6" w14:textId="279EE0D6">
      <w:pPr>
        <w:pStyle w:val="Normal"/>
        <w:spacing w:line="285" w:lineRule="exact"/>
        <w:ind w:left="0"/>
        <w:rPr>
          <w:rFonts w:ascii="Consolas" w:hAnsi="Consolas" w:eastAsia="Consolas" w:cs="Consolas"/>
          <w:b w:val="0"/>
          <w:bCs w:val="0"/>
          <w:noProof w:val="0"/>
          <w:color w:val="auto"/>
          <w:sz w:val="21"/>
          <w:szCs w:val="21"/>
          <w:lang w:val="en-US"/>
        </w:rPr>
      </w:pPr>
    </w:p>
    <w:p w:rsidR="074D7749" w:rsidP="08A9A8A2" w:rsidRDefault="074D7749" w14:paraId="0E8CB2E1" w14:textId="1241133B">
      <w:pPr>
        <w:pStyle w:val="Normal"/>
        <w:spacing w:line="285" w:lineRule="exact"/>
        <w:ind w:left="0"/>
        <w:rPr>
          <w:rFonts w:ascii="Consolas" w:hAnsi="Consolas" w:eastAsia="Consolas" w:cs="Consolas"/>
          <w:b w:val="0"/>
          <w:bCs w:val="0"/>
          <w:noProof w:val="0"/>
          <w:color w:val="auto"/>
          <w:sz w:val="21"/>
          <w:szCs w:val="21"/>
          <w:lang w:val="en-US"/>
        </w:rPr>
      </w:pPr>
      <w:r w:rsidRPr="08A9A8A2" w:rsidR="074D7749">
        <w:rPr>
          <w:rFonts w:ascii="Consolas" w:hAnsi="Consolas" w:eastAsia="Consolas" w:cs="Consolas"/>
          <w:b w:val="1"/>
          <w:bCs w:val="1"/>
          <w:noProof w:val="0"/>
          <w:color w:val="auto"/>
          <w:sz w:val="40"/>
          <w:szCs w:val="40"/>
          <w:lang w:val="en-US"/>
        </w:rPr>
        <w:t>3.2. Employee Structure:</w:t>
      </w:r>
    </w:p>
    <w:p w:rsidR="08A9A8A2" w:rsidP="08A9A8A2" w:rsidRDefault="08A9A8A2" w14:paraId="53483F89" w14:textId="4DB9239F">
      <w:pPr>
        <w:pStyle w:val="Normal"/>
        <w:spacing w:line="285" w:lineRule="exact"/>
        <w:ind w:left="0"/>
        <w:rPr>
          <w:rFonts w:ascii="Consolas" w:hAnsi="Consolas" w:eastAsia="Consolas" w:cs="Consolas"/>
          <w:b w:val="1"/>
          <w:bCs w:val="1"/>
          <w:noProof w:val="0"/>
          <w:color w:val="auto"/>
          <w:sz w:val="40"/>
          <w:szCs w:val="40"/>
          <w:lang w:val="en-US"/>
        </w:rPr>
      </w:pPr>
    </w:p>
    <w:p w:rsidR="074D7749" w:rsidP="08A9A8A2" w:rsidRDefault="074D7749" w14:paraId="02364A7B" w14:textId="54928D32">
      <w:pPr>
        <w:pStyle w:val="BodyText"/>
        <w:ind w:left="0"/>
        <w:rPr>
          <w:b w:val="0"/>
          <w:bCs w:val="0"/>
          <w:sz w:val="20"/>
          <w:szCs w:val="20"/>
        </w:rPr>
      </w:pPr>
      <w:r w:rsidRPr="08A9A8A2" w:rsidR="074D7749">
        <w:rPr>
          <w:b w:val="0"/>
          <w:bCs w:val="0"/>
          <w:sz w:val="20"/>
          <w:szCs w:val="20"/>
        </w:rPr>
        <w:t xml:space="preserve">      It stores details of a particular employee. </w:t>
      </w:r>
    </w:p>
    <w:p w:rsidR="074D7749" w:rsidP="08A9A8A2" w:rsidRDefault="074D7749" w14:paraId="66ECCCBB" w14:textId="3F88AD22">
      <w:pPr>
        <w:pStyle w:val="BodyText"/>
        <w:ind w:left="0"/>
        <w:rPr>
          <w:b w:val="0"/>
          <w:bCs w:val="0"/>
          <w:sz w:val="20"/>
          <w:szCs w:val="20"/>
        </w:rPr>
      </w:pPr>
      <w:r w:rsidRPr="08A9A8A2" w:rsidR="074D7749">
        <w:rPr>
          <w:b w:val="0"/>
          <w:bCs w:val="0"/>
          <w:sz w:val="20"/>
          <w:szCs w:val="20"/>
        </w:rPr>
        <w:t xml:space="preserve">      </w:t>
      </w:r>
      <w:proofErr w:type="spellStart"/>
      <w:r w:rsidRPr="08A9A8A2" w:rsidR="074D7749">
        <w:rPr>
          <w:b w:val="0"/>
          <w:bCs w:val="0"/>
          <w:sz w:val="20"/>
          <w:szCs w:val="20"/>
        </w:rPr>
        <w:t>BUnit</w:t>
      </w:r>
      <w:proofErr w:type="spellEnd"/>
      <w:r w:rsidRPr="08A9A8A2" w:rsidR="074D7749">
        <w:rPr>
          <w:b w:val="0"/>
          <w:bCs w:val="0"/>
          <w:sz w:val="20"/>
          <w:szCs w:val="20"/>
        </w:rPr>
        <w:t xml:space="preserve"> refers to the </w:t>
      </w:r>
      <w:proofErr w:type="spellStart"/>
      <w:r w:rsidRPr="08A9A8A2" w:rsidR="074D7749">
        <w:rPr>
          <w:b w:val="0"/>
          <w:bCs w:val="0"/>
          <w:sz w:val="20"/>
          <w:szCs w:val="20"/>
        </w:rPr>
        <w:t>bussiness</w:t>
      </w:r>
      <w:proofErr w:type="spellEnd"/>
      <w:r w:rsidRPr="08A9A8A2" w:rsidR="074D7749">
        <w:rPr>
          <w:b w:val="0"/>
          <w:bCs w:val="0"/>
          <w:sz w:val="20"/>
          <w:szCs w:val="20"/>
        </w:rPr>
        <w:t xml:space="preserve"> unit of the employee.</w:t>
      </w:r>
    </w:p>
    <w:p w:rsidR="074D7749" w:rsidP="08A9A8A2" w:rsidRDefault="074D7749" w14:paraId="7680FD61" w14:textId="714030D5">
      <w:pPr>
        <w:pStyle w:val="BodyText"/>
        <w:ind w:left="0"/>
        <w:rPr>
          <w:b w:val="0"/>
          <w:bCs w:val="0"/>
          <w:sz w:val="20"/>
          <w:szCs w:val="20"/>
        </w:rPr>
      </w:pPr>
      <w:r w:rsidRPr="08A9A8A2" w:rsidR="074D7749">
        <w:rPr>
          <w:b w:val="0"/>
          <w:bCs w:val="0"/>
          <w:sz w:val="20"/>
          <w:szCs w:val="20"/>
        </w:rPr>
        <w:t xml:space="preserve">      </w:t>
      </w:r>
      <w:proofErr w:type="spellStart"/>
      <w:r w:rsidRPr="08A9A8A2" w:rsidR="074D7749">
        <w:rPr>
          <w:b w:val="0"/>
          <w:bCs w:val="0"/>
          <w:sz w:val="20"/>
          <w:szCs w:val="20"/>
        </w:rPr>
        <w:t>Emplock</w:t>
      </w:r>
      <w:proofErr w:type="spellEnd"/>
      <w:r w:rsidRPr="08A9A8A2" w:rsidR="074D7749">
        <w:rPr>
          <w:b w:val="0"/>
          <w:bCs w:val="0"/>
          <w:sz w:val="20"/>
          <w:szCs w:val="20"/>
        </w:rPr>
        <w:t xml:space="preserve"> is a parameter which is used for mutex locking of certain code</w:t>
      </w:r>
    </w:p>
    <w:p w:rsidR="074D7749" w:rsidP="08A9A8A2" w:rsidRDefault="074D7749" w14:paraId="2C2E8936" w14:textId="68BCB900">
      <w:pPr>
        <w:pStyle w:val="BodyText"/>
        <w:ind w:left="0"/>
        <w:rPr>
          <w:b w:val="0"/>
          <w:bCs w:val="0"/>
          <w:sz w:val="20"/>
          <w:szCs w:val="20"/>
        </w:rPr>
      </w:pPr>
      <w:r w:rsidRPr="08A9A8A2" w:rsidR="074D7749">
        <w:rPr>
          <w:b w:val="0"/>
          <w:bCs w:val="0"/>
          <w:sz w:val="20"/>
          <w:szCs w:val="20"/>
        </w:rPr>
        <w:t xml:space="preserve">      </w:t>
      </w:r>
      <w:proofErr w:type="spellStart"/>
      <w:r w:rsidRPr="08A9A8A2" w:rsidR="074D7749">
        <w:rPr>
          <w:b w:val="0"/>
          <w:bCs w:val="0"/>
          <w:sz w:val="20"/>
          <w:szCs w:val="20"/>
        </w:rPr>
        <w:t>n_defect</w:t>
      </w:r>
      <w:proofErr w:type="spellEnd"/>
      <w:r w:rsidRPr="08A9A8A2" w:rsidR="074D7749">
        <w:rPr>
          <w:b w:val="0"/>
          <w:bCs w:val="0"/>
          <w:sz w:val="20"/>
          <w:szCs w:val="20"/>
        </w:rPr>
        <w:t xml:space="preserve"> refers to no. Of defects assigned to this employee. </w:t>
      </w:r>
    </w:p>
    <w:p w:rsidR="074D7749" w:rsidP="08A9A8A2" w:rsidRDefault="074D7749" w14:paraId="64F038FB" w14:textId="274E2802">
      <w:pPr>
        <w:pStyle w:val="BodyText"/>
        <w:ind w:left="0"/>
        <w:rPr>
          <w:b w:val="0"/>
          <w:bCs w:val="0"/>
          <w:sz w:val="20"/>
          <w:szCs w:val="20"/>
        </w:rPr>
      </w:pPr>
      <w:r w:rsidRPr="08A9A8A2" w:rsidR="074D7749">
        <w:rPr>
          <w:b w:val="0"/>
          <w:bCs w:val="0"/>
          <w:sz w:val="20"/>
          <w:szCs w:val="20"/>
        </w:rPr>
        <w:t xml:space="preserve">      </w:t>
      </w:r>
      <w:proofErr w:type="spellStart"/>
      <w:r w:rsidRPr="08A9A8A2" w:rsidR="074D7749">
        <w:rPr>
          <w:b w:val="0"/>
          <w:bCs w:val="0"/>
          <w:sz w:val="20"/>
          <w:szCs w:val="20"/>
        </w:rPr>
        <w:t>assigned_arrr</w:t>
      </w:r>
      <w:proofErr w:type="spellEnd"/>
      <w:r w:rsidRPr="08A9A8A2" w:rsidR="074D7749">
        <w:rPr>
          <w:b w:val="0"/>
          <w:bCs w:val="0"/>
          <w:sz w:val="20"/>
          <w:szCs w:val="20"/>
        </w:rPr>
        <w:t xml:space="preserve">  stores details of all the assigned errors.</w:t>
      </w:r>
    </w:p>
    <w:p w:rsidR="074D7749" w:rsidP="08A9A8A2" w:rsidRDefault="074D7749" w14:paraId="788BFEA7" w14:textId="59F2580C">
      <w:pPr>
        <w:pStyle w:val="BodyText"/>
        <w:ind w:left="0"/>
        <w:rPr>
          <w:b w:val="0"/>
          <w:bCs w:val="0"/>
          <w:sz w:val="20"/>
          <w:szCs w:val="20"/>
        </w:rPr>
      </w:pPr>
      <w:r w:rsidRPr="08A9A8A2" w:rsidR="074D7749">
        <w:rPr>
          <w:b w:val="0"/>
          <w:bCs w:val="0"/>
          <w:sz w:val="20"/>
          <w:szCs w:val="20"/>
        </w:rPr>
        <w:t xml:space="preserve">      Remaining parameters are self-exploratory </w:t>
      </w:r>
    </w:p>
    <w:p w:rsidR="08A9A8A2" w:rsidP="08A9A8A2" w:rsidRDefault="08A9A8A2" w14:paraId="5046594C" w14:textId="7E15803A">
      <w:pPr>
        <w:pStyle w:val="BodyText"/>
        <w:ind w:left="0"/>
        <w:rPr>
          <w:b w:val="0"/>
          <w:bCs w:val="0"/>
          <w:color w:val="auto"/>
          <w:sz w:val="20"/>
          <w:szCs w:val="20"/>
        </w:rPr>
      </w:pPr>
    </w:p>
    <w:p w:rsidR="074D7749" w:rsidP="08A9A8A2" w:rsidRDefault="074D7749" w14:paraId="4BEE4487" w14:textId="1876F855">
      <w:pPr>
        <w:pStyle w:val="Normal"/>
        <w:spacing w:line="285" w:lineRule="exact"/>
        <w:ind w:left="0"/>
        <w:rPr>
          <w:rFonts w:ascii="Consolas" w:hAnsi="Consolas" w:eastAsia="Consolas" w:cs="Consolas"/>
          <w:b w:val="0"/>
          <w:bCs w:val="0"/>
          <w:noProof w:val="0"/>
          <w:color w:val="auto"/>
          <w:sz w:val="21"/>
          <w:szCs w:val="21"/>
          <w:lang w:val="en-US"/>
        </w:rPr>
      </w:pPr>
      <w:r w:rsidRPr="08A9A8A2" w:rsidR="074D7749">
        <w:rPr>
          <w:rFonts w:ascii="Consolas" w:hAnsi="Consolas" w:eastAsia="Consolas" w:cs="Consolas"/>
          <w:b w:val="0"/>
          <w:bCs w:val="0"/>
          <w:noProof w:val="0"/>
          <w:color w:val="auto"/>
          <w:sz w:val="21"/>
          <w:szCs w:val="21"/>
          <w:lang w:val="en-US"/>
        </w:rPr>
        <w:t xml:space="preserve">    Id</w:t>
      </w:r>
    </w:p>
    <w:p w:rsidR="074D7749" w:rsidP="08A9A8A2" w:rsidRDefault="074D7749" w14:paraId="70457C57" w14:textId="04FB86DD">
      <w:pPr>
        <w:pStyle w:val="Normal"/>
        <w:spacing w:line="285" w:lineRule="exact"/>
        <w:ind w:left="0"/>
        <w:rPr>
          <w:rFonts w:ascii="Consolas" w:hAnsi="Consolas" w:eastAsia="Consolas" w:cs="Consolas"/>
          <w:b w:val="0"/>
          <w:bCs w:val="0"/>
          <w:noProof w:val="0"/>
          <w:color w:val="auto"/>
          <w:sz w:val="21"/>
          <w:szCs w:val="21"/>
          <w:lang w:val="en-US"/>
        </w:rPr>
      </w:pPr>
      <w:r w:rsidRPr="08A9A8A2" w:rsidR="074D7749">
        <w:rPr>
          <w:rFonts w:ascii="Consolas" w:hAnsi="Consolas" w:eastAsia="Consolas" w:cs="Consolas"/>
          <w:b w:val="0"/>
          <w:bCs w:val="0"/>
          <w:noProof w:val="0"/>
          <w:color w:val="auto"/>
          <w:sz w:val="21"/>
          <w:szCs w:val="21"/>
          <w:lang w:val="en-US"/>
        </w:rPr>
        <w:t xml:space="preserve">    Name</w:t>
      </w:r>
    </w:p>
    <w:p w:rsidR="074D7749" w:rsidP="08A9A8A2" w:rsidRDefault="074D7749" w14:paraId="4FBD6FC9" w14:textId="73488F0B">
      <w:pPr>
        <w:pStyle w:val="Normal"/>
        <w:spacing w:line="285" w:lineRule="exact"/>
        <w:ind w:left="0"/>
        <w:rPr>
          <w:rFonts w:ascii="Consolas" w:hAnsi="Consolas" w:eastAsia="Consolas" w:cs="Consolas"/>
          <w:b w:val="0"/>
          <w:bCs w:val="0"/>
          <w:noProof w:val="0"/>
          <w:color w:val="auto"/>
          <w:sz w:val="21"/>
          <w:szCs w:val="21"/>
          <w:lang w:val="en-US"/>
        </w:rPr>
      </w:pPr>
      <w:r w:rsidRPr="08A9A8A2" w:rsidR="074D7749">
        <w:rPr>
          <w:rFonts w:ascii="Consolas" w:hAnsi="Consolas" w:eastAsia="Consolas" w:cs="Consolas"/>
          <w:b w:val="0"/>
          <w:bCs w:val="0"/>
          <w:noProof w:val="0"/>
          <w:color w:val="auto"/>
          <w:sz w:val="21"/>
          <w:szCs w:val="21"/>
          <w:lang w:val="en-US"/>
        </w:rPr>
        <w:t xml:space="preserve">    </w:t>
      </w:r>
      <w:proofErr w:type="spellStart"/>
      <w:r w:rsidRPr="08A9A8A2" w:rsidR="074D7749">
        <w:rPr>
          <w:rFonts w:ascii="Consolas" w:hAnsi="Consolas" w:eastAsia="Consolas" w:cs="Consolas"/>
          <w:b w:val="0"/>
          <w:bCs w:val="0"/>
          <w:noProof w:val="0"/>
          <w:color w:val="auto"/>
          <w:sz w:val="21"/>
          <w:szCs w:val="21"/>
          <w:lang w:val="en-US"/>
        </w:rPr>
        <w:t>BUnit</w:t>
      </w:r>
      <w:proofErr w:type="spellEnd"/>
    </w:p>
    <w:p w:rsidR="074D7749" w:rsidP="08A9A8A2" w:rsidRDefault="074D7749" w14:paraId="3D4ED278" w14:textId="0746232B">
      <w:pPr>
        <w:pStyle w:val="Normal"/>
        <w:spacing w:line="285" w:lineRule="exact"/>
        <w:ind w:left="0"/>
        <w:rPr>
          <w:rFonts w:ascii="Consolas" w:hAnsi="Consolas" w:eastAsia="Consolas" w:cs="Consolas"/>
          <w:b w:val="0"/>
          <w:bCs w:val="0"/>
          <w:noProof w:val="0"/>
          <w:color w:val="auto"/>
          <w:sz w:val="21"/>
          <w:szCs w:val="21"/>
          <w:lang w:val="en-US"/>
        </w:rPr>
      </w:pPr>
      <w:r w:rsidRPr="08A9A8A2" w:rsidR="074D7749">
        <w:rPr>
          <w:rFonts w:ascii="Consolas" w:hAnsi="Consolas" w:eastAsia="Consolas" w:cs="Consolas"/>
          <w:b w:val="0"/>
          <w:bCs w:val="0"/>
          <w:noProof w:val="0"/>
          <w:color w:val="auto"/>
          <w:sz w:val="21"/>
          <w:szCs w:val="21"/>
          <w:lang w:val="en-US"/>
        </w:rPr>
        <w:t xml:space="preserve">    Expertise</w:t>
      </w:r>
    </w:p>
    <w:p w:rsidR="074D7749" w:rsidP="08A9A8A2" w:rsidRDefault="074D7749" w14:paraId="7E5BD25E" w14:textId="4B042CAF">
      <w:pPr>
        <w:pStyle w:val="Normal"/>
        <w:spacing w:line="285" w:lineRule="exact"/>
        <w:ind w:left="0"/>
        <w:rPr>
          <w:rFonts w:ascii="Consolas" w:hAnsi="Consolas" w:eastAsia="Consolas" w:cs="Consolas"/>
          <w:b w:val="0"/>
          <w:bCs w:val="0"/>
          <w:noProof w:val="0"/>
          <w:color w:val="auto"/>
          <w:sz w:val="21"/>
          <w:szCs w:val="21"/>
          <w:lang w:val="en-US"/>
        </w:rPr>
      </w:pPr>
      <w:r w:rsidRPr="08A9A8A2" w:rsidR="074D7749">
        <w:rPr>
          <w:rFonts w:ascii="Consolas" w:hAnsi="Consolas" w:eastAsia="Consolas" w:cs="Consolas"/>
          <w:b w:val="0"/>
          <w:bCs w:val="0"/>
          <w:noProof w:val="0"/>
          <w:color w:val="auto"/>
          <w:sz w:val="21"/>
          <w:szCs w:val="21"/>
          <w:lang w:val="en-US"/>
        </w:rPr>
        <w:t xml:space="preserve">    Designation</w:t>
      </w:r>
    </w:p>
    <w:p w:rsidR="074D7749" w:rsidP="08A9A8A2" w:rsidRDefault="074D7749" w14:paraId="67BF7E1E" w14:textId="1B0B0423">
      <w:pPr>
        <w:pStyle w:val="Normal"/>
        <w:spacing w:line="285" w:lineRule="exact"/>
        <w:ind w:left="0"/>
        <w:rPr>
          <w:rFonts w:ascii="Consolas" w:hAnsi="Consolas" w:eastAsia="Consolas" w:cs="Consolas"/>
          <w:b w:val="0"/>
          <w:bCs w:val="0"/>
          <w:noProof w:val="0"/>
          <w:color w:val="auto"/>
          <w:sz w:val="21"/>
          <w:szCs w:val="21"/>
          <w:lang w:val="en-US"/>
        </w:rPr>
      </w:pPr>
      <w:r w:rsidRPr="08A9A8A2" w:rsidR="074D7749">
        <w:rPr>
          <w:rFonts w:ascii="Consolas" w:hAnsi="Consolas" w:eastAsia="Consolas" w:cs="Consolas"/>
          <w:b w:val="0"/>
          <w:bCs w:val="0"/>
          <w:noProof w:val="0"/>
          <w:color w:val="auto"/>
          <w:sz w:val="21"/>
          <w:szCs w:val="21"/>
          <w:lang w:val="en-US"/>
        </w:rPr>
        <w:t xml:space="preserve">    </w:t>
      </w:r>
      <w:proofErr w:type="spellStart"/>
      <w:r w:rsidRPr="08A9A8A2" w:rsidR="074D7749">
        <w:rPr>
          <w:rFonts w:ascii="Consolas" w:hAnsi="Consolas" w:eastAsia="Consolas" w:cs="Consolas"/>
          <w:b w:val="0"/>
          <w:bCs w:val="0"/>
          <w:noProof w:val="0"/>
          <w:color w:val="auto"/>
          <w:sz w:val="21"/>
          <w:szCs w:val="21"/>
          <w:lang w:val="en-US"/>
        </w:rPr>
        <w:t>emplock</w:t>
      </w:r>
      <w:proofErr w:type="spellEnd"/>
    </w:p>
    <w:p w:rsidR="074D7749" w:rsidP="08A9A8A2" w:rsidRDefault="074D7749" w14:paraId="474E85DF" w14:textId="5DD7A157">
      <w:pPr>
        <w:pStyle w:val="Normal"/>
        <w:spacing w:line="285" w:lineRule="exact"/>
        <w:ind w:left="0"/>
        <w:rPr>
          <w:rFonts w:ascii="Consolas" w:hAnsi="Consolas" w:eastAsia="Consolas" w:cs="Consolas"/>
          <w:b w:val="0"/>
          <w:bCs w:val="0"/>
          <w:noProof w:val="0"/>
          <w:color w:val="auto"/>
          <w:sz w:val="21"/>
          <w:szCs w:val="21"/>
          <w:lang w:val="en-US"/>
        </w:rPr>
      </w:pPr>
      <w:r w:rsidRPr="08A9A8A2" w:rsidR="074D7749">
        <w:rPr>
          <w:rFonts w:ascii="Consolas" w:hAnsi="Consolas" w:eastAsia="Consolas" w:cs="Consolas"/>
          <w:b w:val="0"/>
          <w:bCs w:val="0"/>
          <w:noProof w:val="0"/>
          <w:color w:val="auto"/>
          <w:sz w:val="21"/>
          <w:szCs w:val="21"/>
          <w:lang w:val="en-US"/>
        </w:rPr>
        <w:t xml:space="preserve">    </w:t>
      </w:r>
      <w:proofErr w:type="spellStart"/>
      <w:r w:rsidRPr="08A9A8A2" w:rsidR="074D7749">
        <w:rPr>
          <w:rFonts w:ascii="Consolas" w:hAnsi="Consolas" w:eastAsia="Consolas" w:cs="Consolas"/>
          <w:b w:val="0"/>
          <w:bCs w:val="0"/>
          <w:noProof w:val="0"/>
          <w:color w:val="auto"/>
          <w:sz w:val="21"/>
          <w:szCs w:val="21"/>
          <w:lang w:val="en-US"/>
        </w:rPr>
        <w:t>n_defect</w:t>
      </w:r>
      <w:proofErr w:type="spellEnd"/>
    </w:p>
    <w:p w:rsidR="074D7749" w:rsidP="08A9A8A2" w:rsidRDefault="074D7749" w14:paraId="0920A10C" w14:textId="39DE03BF">
      <w:pPr>
        <w:pStyle w:val="Normal"/>
        <w:spacing w:line="285" w:lineRule="exact"/>
        <w:ind w:left="0"/>
        <w:rPr>
          <w:rFonts w:ascii="Consolas" w:hAnsi="Consolas" w:eastAsia="Consolas" w:cs="Consolas"/>
          <w:b w:val="0"/>
          <w:bCs w:val="0"/>
          <w:noProof w:val="0"/>
          <w:color w:val="auto"/>
          <w:sz w:val="21"/>
          <w:szCs w:val="21"/>
          <w:lang w:val="en-US"/>
        </w:rPr>
      </w:pPr>
      <w:r w:rsidRPr="08A9A8A2" w:rsidR="074D7749">
        <w:rPr>
          <w:rFonts w:ascii="Consolas" w:hAnsi="Consolas" w:eastAsia="Consolas" w:cs="Consolas"/>
          <w:b w:val="0"/>
          <w:bCs w:val="0"/>
          <w:noProof w:val="0"/>
          <w:color w:val="auto"/>
          <w:sz w:val="21"/>
          <w:szCs w:val="21"/>
          <w:lang w:val="en-US"/>
        </w:rPr>
        <w:t xml:space="preserve">    </w:t>
      </w:r>
      <w:proofErr w:type="spellStart"/>
      <w:r w:rsidRPr="08A9A8A2" w:rsidR="074D7749">
        <w:rPr>
          <w:rFonts w:ascii="Consolas" w:hAnsi="Consolas" w:eastAsia="Consolas" w:cs="Consolas"/>
          <w:b w:val="0"/>
          <w:bCs w:val="0"/>
          <w:noProof w:val="0"/>
          <w:color w:val="auto"/>
          <w:sz w:val="21"/>
          <w:szCs w:val="21"/>
          <w:lang w:val="en-US"/>
        </w:rPr>
        <w:t>assigned_arr</w:t>
      </w:r>
      <w:proofErr w:type="spellEnd"/>
      <w:r w:rsidRPr="08A9A8A2" w:rsidR="074D7749">
        <w:rPr>
          <w:rFonts w:ascii="Consolas" w:hAnsi="Consolas" w:eastAsia="Consolas" w:cs="Consolas"/>
          <w:b w:val="0"/>
          <w:bCs w:val="0"/>
          <w:noProof w:val="0"/>
          <w:color w:val="auto"/>
          <w:sz w:val="21"/>
          <w:szCs w:val="21"/>
          <w:lang w:val="en-US"/>
        </w:rPr>
        <w:t>[MAXDEFECT]</w:t>
      </w:r>
    </w:p>
    <w:p w:rsidR="08A9A8A2" w:rsidP="08A9A8A2" w:rsidRDefault="08A9A8A2" w14:paraId="6521C16D" w14:textId="2D5782D6">
      <w:pPr>
        <w:pStyle w:val="BodyText"/>
        <w:numPr>
          <w:ilvl w:val="0"/>
          <w:numId w:val="65"/>
        </w:numPr>
        <w:rPr>
          <w:b w:val="0"/>
          <w:bCs w:val="0"/>
          <w:color w:val="auto"/>
          <w:sz w:val="20"/>
          <w:szCs w:val="20"/>
        </w:rPr>
      </w:pPr>
    </w:p>
    <w:p w:rsidR="08A9A8A2" w:rsidP="08A9A8A2" w:rsidRDefault="08A9A8A2" w14:paraId="7D414EB4" w14:textId="421E649D">
      <w:pPr>
        <w:pStyle w:val="Normal"/>
      </w:pPr>
    </w:p>
    <w:p w:rsidR="00F304DA" w:rsidP="00F304DA" w:rsidRDefault="00F304DA" w14:paraId="72E496B9" w14:textId="77777777" w14:noSpellErr="1">
      <w:pPr>
        <w:pStyle w:val="Heading1"/>
        <w:rPr/>
      </w:pPr>
      <w:bookmarkStart w:name="_Toc207768304" w:id="86"/>
      <w:bookmarkStart w:name="_Toc1216379870" w:id="1171543288"/>
      <w:bookmarkStart w:name="_Toc1828193138" w:id="924631931"/>
      <w:bookmarkStart w:name="_Toc2105256654" w:id="1842912609"/>
      <w:bookmarkStart w:name="_Toc804472131" w:id="1623982596"/>
      <w:bookmarkStart w:name="_Toc262850711" w:id="216091521"/>
      <w:bookmarkStart w:name="_Toc871816466" w:id="33314072"/>
      <w:bookmarkStart w:name="_Toc1079938310" w:id="1019020210"/>
      <w:bookmarkStart w:name="_Toc75416377" w:id="656551415"/>
      <w:bookmarkStart w:name="_Toc705305235" w:id="811117106"/>
      <w:bookmarkStart w:name="_Toc879511500" w:id="1540209444"/>
      <w:bookmarkStart w:name="_Toc2071202729" w:id="2147192864"/>
      <w:bookmarkStart w:name="_Toc159268290" w:id="1807489261"/>
      <w:bookmarkStart w:name="_Toc382355275" w:id="227407740"/>
      <w:bookmarkStart w:name="_Toc1755300131" w:id="508311382"/>
      <w:bookmarkStart w:name="_Toc895050957" w:id="1383094168"/>
      <w:r w:rsidR="00F304DA">
        <w:rPr/>
        <w:t>Environment Description</w:t>
      </w:r>
      <w:bookmarkEnd w:id="86"/>
      <w:bookmarkEnd w:id="1171543288"/>
      <w:bookmarkEnd w:id="924631931"/>
      <w:bookmarkEnd w:id="1842912609"/>
      <w:bookmarkEnd w:id="1623982596"/>
      <w:bookmarkEnd w:id="216091521"/>
      <w:bookmarkEnd w:id="33314072"/>
      <w:bookmarkEnd w:id="1019020210"/>
      <w:bookmarkEnd w:id="656551415"/>
      <w:bookmarkEnd w:id="811117106"/>
      <w:bookmarkEnd w:id="1540209444"/>
      <w:bookmarkEnd w:id="2147192864"/>
      <w:bookmarkEnd w:id="1807489261"/>
      <w:bookmarkEnd w:id="227407740"/>
      <w:bookmarkEnd w:id="508311382"/>
      <w:bookmarkEnd w:id="1383094168"/>
    </w:p>
    <w:p w:rsidR="0F8E01D7" w:rsidP="0F8E01D7" w:rsidRDefault="0F8E01D7" w14:paraId="01BEFD8F" w14:textId="3D15FCBB">
      <w:pPr>
        <w:pStyle w:val="Normal"/>
      </w:pPr>
    </w:p>
    <w:p w:rsidR="03818956" w:rsidP="08A9A8A2" w:rsidRDefault="03818956" w14:paraId="010DFF0E" w14:textId="1D0E7FF8">
      <w:pPr>
        <w:pStyle w:val="Normal"/>
        <w:rPr>
          <w:rFonts w:ascii="Times New Roman" w:hAnsi="Times New Roman" w:eastAsia="Times New Roman" w:cs="Times New Roman"/>
          <w:b w:val="0"/>
          <w:bCs w:val="0"/>
          <w:i w:val="0"/>
          <w:iCs w:val="0"/>
          <w:caps w:val="0"/>
          <w:smallCaps w:val="0"/>
          <w:noProof w:val="0"/>
          <w:color w:val="161616"/>
          <w:sz w:val="20"/>
          <w:szCs w:val="20"/>
          <w:lang w:val="en-US"/>
        </w:rPr>
      </w:pPr>
      <w:bookmarkStart w:name="_Toc207768305" w:id="114"/>
      <w:r w:rsidR="03818956">
        <w:rPr/>
        <w:t xml:space="preserve">             </w:t>
      </w:r>
      <w:r w:rsidRPr="08A9A8A2" w:rsidR="03818956">
        <w:rPr>
          <w:rFonts w:ascii="Arial" w:hAnsi="Arial" w:eastAsia="Arial" w:cs="Arial"/>
          <w:sz w:val="22"/>
          <w:szCs w:val="22"/>
        </w:rPr>
        <w:t xml:space="preserve"> </w:t>
      </w:r>
      <w:r w:rsidRPr="08A9A8A2" w:rsidR="03818956">
        <w:rPr>
          <w:rFonts w:ascii="Times New Roman" w:hAnsi="Times New Roman" w:eastAsia="Times New Roman" w:cs="Times New Roman"/>
          <w:sz w:val="20"/>
          <w:szCs w:val="20"/>
        </w:rPr>
        <w:t xml:space="preserve"> </w:t>
      </w:r>
      <w:r w:rsidRPr="08A9A8A2" w:rsidR="6CD0F5D6">
        <w:rPr>
          <w:rFonts w:ascii="Times New Roman" w:hAnsi="Times New Roman" w:eastAsia="Times New Roman" w:cs="Times New Roman"/>
          <w:b w:val="0"/>
          <w:bCs w:val="0"/>
          <w:i w:val="0"/>
          <w:iCs w:val="0"/>
          <w:caps w:val="0"/>
          <w:smallCaps w:val="0"/>
          <w:noProof w:val="0"/>
          <w:color w:val="161616"/>
          <w:sz w:val="20"/>
          <w:szCs w:val="20"/>
          <w:lang w:val="en-US"/>
        </w:rPr>
        <w:t>The system environment is primarily the set of variables that define or control certain aspects of process execution.</w:t>
      </w:r>
    </w:p>
    <w:p w:rsidR="6CD0F5D6" w:rsidP="08A9A8A2" w:rsidRDefault="6CD0F5D6" w14:paraId="4B7980BE" w14:textId="7F54E2FC">
      <w:pPr>
        <w:rPr>
          <w:rFonts w:ascii="Times New Roman" w:hAnsi="Times New Roman" w:eastAsia="Times New Roman" w:cs="Times New Roman"/>
          <w:noProof w:val="0"/>
          <w:sz w:val="20"/>
          <w:szCs w:val="20"/>
          <w:lang w:val="en-US"/>
        </w:rPr>
      </w:pPr>
      <w:r w:rsidRPr="08A9A8A2" w:rsidR="6CD0F5D6">
        <w:rPr>
          <w:rFonts w:ascii="Times New Roman" w:hAnsi="Times New Roman" w:eastAsia="Times New Roman" w:cs="Times New Roman"/>
          <w:b w:val="0"/>
          <w:bCs w:val="0"/>
          <w:i w:val="0"/>
          <w:iCs w:val="0"/>
          <w:caps w:val="0"/>
          <w:smallCaps w:val="0"/>
          <w:noProof w:val="0"/>
          <w:color w:val="161616"/>
          <w:sz w:val="20"/>
          <w:szCs w:val="20"/>
          <w:lang w:val="en-US"/>
        </w:rPr>
        <w:t xml:space="preserve">They are set or reset each time a shell is started. From the system-management point of view, it is important to ensure the user is set up with the correct values at log in. Most of these variables are set during system initialization. </w:t>
      </w:r>
      <w:r w:rsidRPr="08A9A8A2" w:rsidR="7C966AB8">
        <w:rPr>
          <w:rFonts w:ascii="Times New Roman" w:hAnsi="Times New Roman" w:eastAsia="Times New Roman" w:cs="Times New Roman"/>
          <w:b w:val="0"/>
          <w:bCs w:val="0"/>
          <w:i w:val="0"/>
          <w:iCs w:val="0"/>
          <w:caps w:val="0"/>
          <w:smallCaps w:val="0"/>
          <w:noProof w:val="0"/>
          <w:color w:val="262524"/>
          <w:sz w:val="20"/>
          <w:szCs w:val="20"/>
          <w:lang w:val="en-US"/>
        </w:rPr>
        <w:t>Windows uses environment variables to store valuable information about system processes, resource usage, file path, and more.</w:t>
      </w:r>
    </w:p>
    <w:p w:rsidR="00F304DA" w:rsidP="594BCCF6" w:rsidRDefault="00F304DA" w14:paraId="653C9869" w14:textId="77777777" w14:noSpellErr="1">
      <w:pPr>
        <w:pStyle w:val="Heading2"/>
        <w:rPr>
          <w:b w:val="1"/>
          <w:bCs w:val="1"/>
        </w:rPr>
      </w:pPr>
      <w:bookmarkStart w:name="_Toc2108728289" w:id="970336259"/>
      <w:bookmarkStart w:name="_Toc1236096549" w:id="1705195062"/>
      <w:bookmarkStart w:name="_Toc1501228180" w:id="94968931"/>
      <w:bookmarkStart w:name="_Toc1261524488" w:id="1629289622"/>
      <w:bookmarkStart w:name="_Toc506900283" w:id="1044739929"/>
      <w:bookmarkStart w:name="_Toc2028666517" w:id="1537321285"/>
      <w:bookmarkStart w:name="_Toc652443060" w:id="2010963675"/>
      <w:bookmarkStart w:name="_Toc940097847" w:id="860093273"/>
      <w:bookmarkStart w:name="_Toc707599969" w:id="958198343"/>
      <w:bookmarkStart w:name="_Toc1167786754" w:id="516712961"/>
      <w:bookmarkStart w:name="_Toc1712152261" w:id="158007330"/>
      <w:bookmarkStart w:name="_Toc1132201283" w:id="1752941697"/>
      <w:bookmarkStart w:name="_Toc165828902" w:id="203351313"/>
      <w:bookmarkStart w:name="_Toc335391947" w:id="1132941724"/>
      <w:bookmarkStart w:name="_Toc1677612809" w:id="1275281403"/>
      <w:r w:rsidRPr="08A9A8A2" w:rsidR="00F304DA">
        <w:rPr>
          <w:b w:val="1"/>
          <w:bCs w:val="1"/>
        </w:rPr>
        <w:t xml:space="preserve">Time Zone </w:t>
      </w:r>
      <w:r w:rsidRPr="08A9A8A2" w:rsidR="00F304DA">
        <w:rPr>
          <w:b w:val="1"/>
          <w:bCs w:val="1"/>
        </w:rPr>
        <w:t>Support</w:t>
      </w:r>
      <w:bookmarkEnd w:id="114"/>
      <w:bookmarkEnd w:id="970336259"/>
      <w:bookmarkEnd w:id="1705195062"/>
      <w:bookmarkEnd w:id="94968931"/>
      <w:bookmarkEnd w:id="1629289622"/>
      <w:bookmarkEnd w:id="1044739929"/>
      <w:bookmarkEnd w:id="1537321285"/>
      <w:bookmarkEnd w:id="2010963675"/>
      <w:bookmarkEnd w:id="860093273"/>
      <w:bookmarkEnd w:id="958198343"/>
      <w:bookmarkEnd w:id="516712961"/>
      <w:bookmarkEnd w:id="158007330"/>
      <w:bookmarkEnd w:id="1752941697"/>
      <w:bookmarkEnd w:id="203351313"/>
      <w:bookmarkEnd w:id="1132941724"/>
      <w:bookmarkEnd w:id="1275281403"/>
    </w:p>
    <w:p w:rsidR="0E250CE8" w:rsidP="08A9A8A2" w:rsidRDefault="0E250CE8" w14:paraId="10687FAE" w14:textId="6E4AAFF4">
      <w:pPr>
        <w:pStyle w:val="Normal"/>
        <w:rPr>
          <w:rFonts w:ascii="Times New Roman" w:hAnsi="Times New Roman" w:eastAsia="Times New Roman" w:cs="Times New Roman"/>
          <w:noProof w:val="0"/>
          <w:sz w:val="20"/>
          <w:szCs w:val="20"/>
          <w:lang w:val="en-US"/>
        </w:rPr>
      </w:pPr>
      <w:r w:rsidRPr="08A9A8A2" w:rsidR="0E250CE8">
        <w:rPr>
          <w:rFonts w:ascii="Times New Roman" w:hAnsi="Times New Roman" w:eastAsia="Times New Roman" w:cs="Times New Roman"/>
          <w:b w:val="0"/>
          <w:bCs w:val="0"/>
          <w:i w:val="0"/>
          <w:iCs w:val="0"/>
          <w:caps w:val="0"/>
          <w:smallCaps w:val="0"/>
          <w:noProof w:val="0"/>
          <w:color w:val="161616"/>
          <w:sz w:val="20"/>
          <w:szCs w:val="20"/>
          <w:lang w:val="en-US"/>
        </w:rPr>
        <w:t>The time functions access and reformat the current system date and time.</w:t>
      </w:r>
      <w:r w:rsidRPr="08A9A8A2" w:rsidR="545F4660">
        <w:rPr>
          <w:rFonts w:ascii="Times New Roman" w:hAnsi="Times New Roman" w:eastAsia="Times New Roman" w:cs="Times New Roman"/>
          <w:b w:val="0"/>
          <w:bCs w:val="0"/>
          <w:i w:val="0"/>
          <w:iCs w:val="0"/>
          <w:caps w:val="0"/>
          <w:smallCaps w:val="0"/>
          <w:noProof w:val="0"/>
          <w:color w:val="161616"/>
          <w:sz w:val="20"/>
          <w:szCs w:val="20"/>
          <w:lang w:val="en-US"/>
        </w:rPr>
        <w:t xml:space="preserve"> You do not need to specify any special flag to the compiler to use the time functions. Include the header file for these functions in the program.</w:t>
      </w:r>
      <w:bookmarkStart w:name="_Toc207768306" w:id="116"/>
    </w:p>
    <w:p w:rsidR="00F304DA" w:rsidP="00F304DA" w:rsidRDefault="00F304DA" w14:paraId="53D72A35" w14:textId="77777777">
      <w:pPr>
        <w:pStyle w:val="Heading2"/>
        <w:rPr/>
      </w:pPr>
      <w:bookmarkStart w:name="_Toc2142515831" w:id="1109807369"/>
      <w:bookmarkStart w:name="_Toc757707778" w:id="1841623114"/>
      <w:bookmarkStart w:name="_Toc583041020" w:id="1468768738"/>
      <w:bookmarkStart w:name="_Toc474058605" w:id="1935443228"/>
      <w:bookmarkStart w:name="_Toc1217676498" w:id="238824178"/>
      <w:bookmarkStart w:name="_Toc404036215" w:id="1129900034"/>
      <w:bookmarkStart w:name="_Toc799214589" w:id="1581764876"/>
      <w:bookmarkStart w:name="_Toc368154430" w:id="167449439"/>
      <w:bookmarkStart w:name="_Toc475193119" w:id="1850665878"/>
      <w:bookmarkStart w:name="_Toc565847542" w:id="360438100"/>
      <w:bookmarkStart w:name="_Toc1960270135" w:id="226806753"/>
      <w:bookmarkStart w:name="_Toc349775488" w:id="562695611"/>
      <w:bookmarkStart w:name="_Toc1226538394" w:id="805804522"/>
      <w:bookmarkStart w:name="_Toc94571692" w:id="165847968"/>
      <w:bookmarkStart w:name="_Toc176222027" w:id="1815643477"/>
      <w:r w:rsidR="00F304DA">
        <w:rPr/>
        <w:t>Language Support</w:t>
      </w:r>
      <w:bookmarkStart w:name="_Toc207768307" w:id="118"/>
      <w:bookmarkEnd w:id="116"/>
      <w:bookmarkEnd w:id="1109807369"/>
      <w:bookmarkEnd w:id="1841623114"/>
      <w:bookmarkEnd w:id="1468768738"/>
      <w:bookmarkEnd w:id="1935443228"/>
      <w:bookmarkEnd w:id="238824178"/>
      <w:bookmarkEnd w:id="1129900034"/>
      <w:bookmarkEnd w:id="1581764876"/>
      <w:bookmarkEnd w:id="167449439"/>
      <w:bookmarkEnd w:id="1850665878"/>
      <w:bookmarkEnd w:id="360438100"/>
      <w:bookmarkEnd w:id="226806753"/>
      <w:bookmarkEnd w:id="562695611"/>
      <w:bookmarkEnd w:id="805804522"/>
      <w:bookmarkEnd w:id="165847968"/>
      <w:bookmarkEnd w:id="1815643477"/>
    </w:p>
    <w:p w:rsidRPr="0033685F" w:rsidR="0033685F" w:rsidP="08A9A8A2" w:rsidRDefault="0033685F" w14:paraId="007B2659" w14:textId="21105F92">
      <w:pPr>
        <w:pStyle w:val="BodyText"/>
        <w:rPr>
          <w:rFonts w:ascii="Times New Roman" w:hAnsi="Times New Roman" w:eastAsia="Times New Roman" w:cs="Times New Roman"/>
          <w:b w:val="0"/>
          <w:bCs w:val="0"/>
          <w:i w:val="0"/>
          <w:iCs w:val="0"/>
          <w:caps w:val="0"/>
          <w:smallCaps w:val="0"/>
          <w:noProof w:val="0"/>
          <w:color w:val="171717"/>
          <w:sz w:val="20"/>
          <w:szCs w:val="20"/>
          <w:lang w:val="en-US"/>
        </w:rPr>
      </w:pPr>
      <w:r w:rsidRPr="08A9A8A2" w:rsidR="6121998D">
        <w:rPr>
          <w:rFonts w:ascii="Times New Roman" w:hAnsi="Times New Roman" w:eastAsia="Times New Roman" w:cs="Times New Roman"/>
          <w:b w:val="0"/>
          <w:bCs w:val="0"/>
          <w:i w:val="0"/>
          <w:iCs w:val="0"/>
          <w:caps w:val="0"/>
          <w:smallCaps w:val="0"/>
          <w:noProof w:val="0"/>
          <w:color w:val="171717"/>
          <w:sz w:val="20"/>
          <w:szCs w:val="20"/>
          <w:lang w:val="en-US"/>
        </w:rPr>
        <w:t>English is only supported language.</w:t>
      </w:r>
    </w:p>
    <w:p w:rsidR="00F304DA" w:rsidP="594BCCF6" w:rsidRDefault="00F304DA" w14:paraId="0A62A5F7" w14:textId="4136A200">
      <w:pPr>
        <w:pStyle w:val="Heading2"/>
        <w:rPr/>
      </w:pPr>
      <w:bookmarkStart w:name="_Toc1347104220" w:id="312472578"/>
      <w:bookmarkStart w:name="_Toc1810810710" w:id="876690789"/>
      <w:bookmarkStart w:name="_Toc1352198988" w:id="1201522550"/>
      <w:bookmarkStart w:name="_Toc1145621847" w:id="1149871847"/>
      <w:bookmarkStart w:name="_Toc1712069441" w:id="1014595241"/>
      <w:bookmarkStart w:name="_Toc1841550445" w:id="275295870"/>
      <w:bookmarkStart w:name="_Toc2036946193" w:id="1050871603"/>
      <w:bookmarkStart w:name="_Toc1318671781" w:id="1188416003"/>
      <w:bookmarkStart w:name="_Toc1335908731" w:id="1319193567"/>
      <w:bookmarkStart w:name="_Toc1802200255" w:id="1207745396"/>
      <w:bookmarkStart w:name="_Toc1722741824" w:id="1582339691"/>
      <w:bookmarkStart w:name="_Toc1148406498" w:id="1822939922"/>
      <w:bookmarkStart w:name="_Toc2061637384" w:id="1245127938"/>
      <w:bookmarkStart w:name="_Toc1496579243" w:id="1337995838"/>
      <w:bookmarkStart w:name="_Toc1934620972" w:id="889228373"/>
      <w:r w:rsidR="00F304DA">
        <w:rPr/>
        <w:t>User Desktop Requirements</w:t>
      </w:r>
      <w:bookmarkEnd w:id="118"/>
      <w:bookmarkEnd w:id="312472578"/>
      <w:bookmarkEnd w:id="876690789"/>
      <w:bookmarkEnd w:id="1201522550"/>
      <w:bookmarkEnd w:id="1149871847"/>
      <w:bookmarkEnd w:id="1014595241"/>
      <w:bookmarkEnd w:id="275295870"/>
      <w:bookmarkEnd w:id="1050871603"/>
      <w:bookmarkEnd w:id="1188416003"/>
      <w:bookmarkEnd w:id="1319193567"/>
      <w:bookmarkEnd w:id="1207745396"/>
      <w:bookmarkEnd w:id="1582339691"/>
      <w:bookmarkEnd w:id="1822939922"/>
      <w:bookmarkEnd w:id="1245127938"/>
      <w:bookmarkEnd w:id="1337995838"/>
      <w:bookmarkEnd w:id="889228373"/>
    </w:p>
    <w:p w:rsidR="02145E23" w:rsidP="08A9A8A2" w:rsidRDefault="02145E23" w14:paraId="2F327DB2" w14:textId="37A33E8F">
      <w:pPr>
        <w:pStyle w:val="ListParagraph"/>
        <w:numPr>
          <w:ilvl w:val="0"/>
          <w:numId w:val="29"/>
        </w:numPr>
        <w:rPr>
          <w:rFonts w:ascii="Times New Roman" w:hAnsi="Times New Roman" w:eastAsia="Times New Roman" w:cs="Times New Roman"/>
          <w:b w:val="0"/>
          <w:bCs w:val="0"/>
          <w:i w:val="0"/>
          <w:iCs w:val="0"/>
          <w:caps w:val="0"/>
          <w:smallCaps w:val="0"/>
          <w:noProof w:val="0"/>
          <w:color w:val="171717"/>
          <w:sz w:val="20"/>
          <w:szCs w:val="20"/>
          <w:lang w:val="en-US"/>
        </w:rPr>
      </w:pPr>
      <w:r w:rsidRPr="08A9A8A2" w:rsidR="02145E23">
        <w:rPr>
          <w:rFonts w:ascii="Segoe UI" w:hAnsi="Segoe UI" w:eastAsia="Segoe UI" w:cs="Segoe UI"/>
          <w:b w:val="1"/>
          <w:bCs w:val="1"/>
          <w:i w:val="0"/>
          <w:iCs w:val="0"/>
          <w:caps w:val="0"/>
          <w:smallCaps w:val="0"/>
          <w:noProof w:val="0"/>
          <w:color w:val="171717"/>
          <w:sz w:val="24"/>
          <w:szCs w:val="24"/>
          <w:lang w:val="en-US"/>
        </w:rPr>
        <w:t>Operating systems</w:t>
      </w:r>
      <w:r w:rsidRPr="08A9A8A2" w:rsidR="02145E23">
        <w:rPr>
          <w:rFonts w:ascii="Segoe UI" w:hAnsi="Segoe UI" w:eastAsia="Segoe UI" w:cs="Segoe UI"/>
          <w:b w:val="0"/>
          <w:bCs w:val="0"/>
          <w:i w:val="0"/>
          <w:iCs w:val="0"/>
          <w:caps w:val="0"/>
          <w:smallCaps w:val="0"/>
          <w:noProof w:val="0"/>
          <w:color w:val="171717"/>
          <w:sz w:val="24"/>
          <w:szCs w:val="24"/>
          <w:lang w:val="en-US"/>
        </w:rPr>
        <w:t>:</w:t>
      </w:r>
      <w:r w:rsidRPr="08A9A8A2" w:rsidR="02145E23">
        <w:rPr>
          <w:rFonts w:ascii="Times New Roman" w:hAnsi="Times New Roman" w:eastAsia="Times New Roman" w:cs="Times New Roman"/>
          <w:b w:val="0"/>
          <w:bCs w:val="0"/>
          <w:i w:val="0"/>
          <w:iCs w:val="0"/>
          <w:caps w:val="0"/>
          <w:smallCaps w:val="0"/>
          <w:noProof w:val="0"/>
          <w:color w:val="171717"/>
          <w:sz w:val="24"/>
          <w:szCs w:val="24"/>
          <w:lang w:val="en-US"/>
        </w:rPr>
        <w:t xml:space="preserve"> </w:t>
      </w:r>
      <w:r w:rsidRPr="08A9A8A2" w:rsidR="02145E23">
        <w:rPr>
          <w:rFonts w:ascii="Times New Roman" w:hAnsi="Times New Roman" w:eastAsia="Times New Roman" w:cs="Times New Roman"/>
          <w:b w:val="0"/>
          <w:bCs w:val="0"/>
          <w:i w:val="0"/>
          <w:iCs w:val="0"/>
          <w:caps w:val="0"/>
          <w:smallCaps w:val="0"/>
          <w:noProof w:val="0"/>
          <w:color w:val="171717"/>
          <w:sz w:val="20"/>
          <w:szCs w:val="20"/>
          <w:lang w:val="en-US"/>
        </w:rPr>
        <w:t>Windows 10/11, Windows 8.1, Windows Server 2019, Windows Server 2016, Windows Server 2012 R2</w:t>
      </w:r>
    </w:p>
    <w:p w:rsidR="02145E23" w:rsidP="08A9A8A2" w:rsidRDefault="02145E23" w14:paraId="5F5741FD" w14:textId="1071FB5F">
      <w:pPr>
        <w:pStyle w:val="ListParagraph"/>
        <w:numPr>
          <w:ilvl w:val="0"/>
          <w:numId w:val="29"/>
        </w:numPr>
        <w:rPr>
          <w:rFonts w:ascii="Times New Roman" w:hAnsi="Times New Roman" w:eastAsia="Times New Roman" w:cs="Times New Roman"/>
          <w:b w:val="0"/>
          <w:bCs w:val="0"/>
          <w:i w:val="0"/>
          <w:iCs w:val="0"/>
          <w:caps w:val="0"/>
          <w:smallCaps w:val="0"/>
          <w:noProof w:val="0"/>
          <w:color w:val="171717"/>
          <w:sz w:val="20"/>
          <w:szCs w:val="20"/>
          <w:lang w:val="en-US"/>
        </w:rPr>
      </w:pPr>
      <w:r w:rsidRPr="08A9A8A2" w:rsidR="02145E23">
        <w:rPr>
          <w:rFonts w:ascii="Segoe UI" w:hAnsi="Segoe UI" w:eastAsia="Segoe UI" w:cs="Segoe UI"/>
          <w:b w:val="1"/>
          <w:bCs w:val="1"/>
          <w:i w:val="0"/>
          <w:iCs w:val="0"/>
          <w:caps w:val="0"/>
          <w:smallCaps w:val="0"/>
          <w:noProof w:val="0"/>
          <w:color w:val="171717"/>
          <w:sz w:val="24"/>
          <w:szCs w:val="24"/>
          <w:lang w:val="en-US"/>
        </w:rPr>
        <w:t>CPU</w:t>
      </w:r>
      <w:r w:rsidRPr="08A9A8A2" w:rsidR="02145E23">
        <w:rPr>
          <w:rFonts w:ascii="Segoe UI" w:hAnsi="Segoe UI" w:eastAsia="Segoe UI" w:cs="Segoe UI"/>
          <w:b w:val="0"/>
          <w:bCs w:val="0"/>
          <w:i w:val="0"/>
          <w:iCs w:val="0"/>
          <w:caps w:val="0"/>
          <w:smallCaps w:val="0"/>
          <w:noProof w:val="0"/>
          <w:color w:val="171717"/>
          <w:sz w:val="24"/>
          <w:szCs w:val="24"/>
          <w:lang w:val="en-US"/>
        </w:rPr>
        <w:t xml:space="preserve">: </w:t>
      </w:r>
      <w:r w:rsidRPr="08A9A8A2" w:rsidR="02145E23">
        <w:rPr>
          <w:rFonts w:ascii="Times New Roman" w:hAnsi="Times New Roman" w:eastAsia="Times New Roman" w:cs="Times New Roman"/>
          <w:b w:val="0"/>
          <w:bCs w:val="0"/>
          <w:i w:val="0"/>
          <w:iCs w:val="0"/>
          <w:caps w:val="0"/>
          <w:smallCaps w:val="0"/>
          <w:noProof w:val="0"/>
          <w:color w:val="171717"/>
          <w:sz w:val="20"/>
          <w:szCs w:val="20"/>
          <w:lang w:val="en-US"/>
        </w:rPr>
        <w:t>1vCPU with 1 GHz or faster processor</w:t>
      </w:r>
      <w:r w:rsidRPr="08A9A8A2" w:rsidR="1877A24B">
        <w:rPr>
          <w:rFonts w:ascii="Times New Roman" w:hAnsi="Times New Roman" w:eastAsia="Times New Roman" w:cs="Times New Roman"/>
          <w:b w:val="0"/>
          <w:bCs w:val="0"/>
          <w:i w:val="0"/>
          <w:iCs w:val="0"/>
          <w:caps w:val="0"/>
          <w:smallCaps w:val="0"/>
          <w:noProof w:val="0"/>
          <w:color w:val="171717"/>
          <w:sz w:val="20"/>
          <w:szCs w:val="20"/>
          <w:lang w:val="en-US"/>
        </w:rPr>
        <w:t xml:space="preserve"> </w:t>
      </w:r>
    </w:p>
    <w:p w:rsidR="02145E23" w:rsidP="08A9A8A2" w:rsidRDefault="02145E23" w14:paraId="3FF13C4B" w14:textId="1BEBEDA1">
      <w:pPr>
        <w:pStyle w:val="ListParagraph"/>
        <w:numPr>
          <w:ilvl w:val="0"/>
          <w:numId w:val="29"/>
        </w:numPr>
        <w:rPr>
          <w:rFonts w:ascii="Segoe UI" w:hAnsi="Segoe UI" w:eastAsia="Segoe UI" w:cs="Segoe UI"/>
          <w:b w:val="0"/>
          <w:bCs w:val="0"/>
          <w:i w:val="0"/>
          <w:iCs w:val="0"/>
          <w:caps w:val="0"/>
          <w:smallCaps w:val="0"/>
          <w:noProof w:val="0"/>
          <w:color w:val="171717"/>
          <w:sz w:val="24"/>
          <w:szCs w:val="24"/>
          <w:lang w:val="en-US"/>
        </w:rPr>
      </w:pPr>
      <w:r w:rsidRPr="08A9A8A2" w:rsidR="02145E23">
        <w:rPr>
          <w:rFonts w:ascii="Segoe UI" w:hAnsi="Segoe UI" w:eastAsia="Segoe UI" w:cs="Segoe UI"/>
          <w:b w:val="1"/>
          <w:bCs w:val="1"/>
          <w:i w:val="0"/>
          <w:iCs w:val="0"/>
          <w:caps w:val="0"/>
          <w:smallCaps w:val="0"/>
          <w:noProof w:val="0"/>
          <w:color w:val="171717"/>
          <w:sz w:val="24"/>
          <w:szCs w:val="24"/>
          <w:lang w:val="en-US"/>
        </w:rPr>
        <w:t>RAM</w:t>
      </w:r>
      <w:r w:rsidRPr="08A9A8A2" w:rsidR="02145E23">
        <w:rPr>
          <w:rFonts w:ascii="Segoe UI" w:hAnsi="Segoe UI" w:eastAsia="Segoe UI" w:cs="Segoe UI"/>
          <w:b w:val="0"/>
          <w:bCs w:val="0"/>
          <w:i w:val="0"/>
          <w:iCs w:val="0"/>
          <w:caps w:val="0"/>
          <w:smallCaps w:val="0"/>
          <w:noProof w:val="0"/>
          <w:color w:val="171717"/>
          <w:sz w:val="24"/>
          <w:szCs w:val="24"/>
          <w:lang w:val="en-US"/>
        </w:rPr>
        <w:t xml:space="preserve">: </w:t>
      </w:r>
      <w:r w:rsidRPr="08A9A8A2" w:rsidR="02145E23">
        <w:rPr>
          <w:rFonts w:ascii="Times New Roman" w:hAnsi="Times New Roman" w:eastAsia="Times New Roman" w:cs="Times New Roman"/>
          <w:b w:val="0"/>
          <w:bCs w:val="0"/>
          <w:i w:val="0"/>
          <w:iCs w:val="0"/>
          <w:caps w:val="0"/>
          <w:smallCaps w:val="0"/>
          <w:noProof w:val="0"/>
          <w:color w:val="171717"/>
          <w:sz w:val="20"/>
          <w:szCs w:val="20"/>
          <w:lang w:val="en-US"/>
        </w:rPr>
        <w:t>1024 MB</w:t>
      </w:r>
    </w:p>
    <w:p w:rsidR="02145E23" w:rsidP="08A9A8A2" w:rsidRDefault="02145E23" w14:paraId="3930C2BD" w14:textId="30D86107">
      <w:pPr>
        <w:pStyle w:val="ListParagraph"/>
        <w:numPr>
          <w:ilvl w:val="0"/>
          <w:numId w:val="29"/>
        </w:numPr>
        <w:rPr>
          <w:rFonts w:ascii="Times New Roman" w:hAnsi="Times New Roman" w:eastAsia="Times New Roman" w:cs="Times New Roman"/>
          <w:b w:val="0"/>
          <w:bCs w:val="0"/>
          <w:i w:val="0"/>
          <w:iCs w:val="0"/>
          <w:caps w:val="0"/>
          <w:smallCaps w:val="0"/>
          <w:noProof w:val="0"/>
          <w:color w:val="171717"/>
          <w:sz w:val="20"/>
          <w:szCs w:val="20"/>
          <w:lang w:val="en-US"/>
        </w:rPr>
      </w:pPr>
      <w:r w:rsidRPr="08A9A8A2" w:rsidR="02145E23">
        <w:rPr>
          <w:rFonts w:ascii="Segoe UI" w:hAnsi="Segoe UI" w:eastAsia="Segoe UI" w:cs="Segoe UI"/>
          <w:b w:val="1"/>
          <w:bCs w:val="1"/>
          <w:i w:val="0"/>
          <w:iCs w:val="0"/>
          <w:caps w:val="0"/>
          <w:smallCaps w:val="0"/>
          <w:noProof w:val="0"/>
          <w:color w:val="171717"/>
          <w:sz w:val="24"/>
          <w:szCs w:val="24"/>
          <w:lang w:val="en-US"/>
        </w:rPr>
        <w:t>Hard drive</w:t>
      </w:r>
      <w:r w:rsidRPr="08A9A8A2" w:rsidR="02145E23">
        <w:rPr>
          <w:rFonts w:ascii="Segoe UI" w:hAnsi="Segoe UI" w:eastAsia="Segoe UI" w:cs="Segoe UI"/>
          <w:b w:val="0"/>
          <w:bCs w:val="0"/>
          <w:i w:val="0"/>
          <w:iCs w:val="0"/>
          <w:caps w:val="0"/>
          <w:smallCaps w:val="0"/>
          <w:noProof w:val="0"/>
          <w:color w:val="171717"/>
          <w:sz w:val="24"/>
          <w:szCs w:val="24"/>
          <w:lang w:val="en-US"/>
        </w:rPr>
        <w:t xml:space="preserve">: </w:t>
      </w:r>
      <w:r w:rsidRPr="08A9A8A2" w:rsidR="02145E23">
        <w:rPr>
          <w:rFonts w:ascii="Times New Roman" w:hAnsi="Times New Roman" w:eastAsia="Times New Roman" w:cs="Times New Roman"/>
          <w:b w:val="0"/>
          <w:bCs w:val="0"/>
          <w:i w:val="0"/>
          <w:iCs w:val="0"/>
          <w:caps w:val="0"/>
          <w:smallCaps w:val="0"/>
          <w:noProof w:val="0"/>
          <w:color w:val="171717"/>
          <w:sz w:val="20"/>
          <w:szCs w:val="20"/>
          <w:lang w:val="en-US"/>
        </w:rPr>
        <w:t>100 MB or more</w:t>
      </w:r>
    </w:p>
    <w:p w:rsidR="02145E23" w:rsidP="08A9A8A2" w:rsidRDefault="02145E23" w14:paraId="4C1C414C" w14:textId="42603C36">
      <w:pPr>
        <w:pStyle w:val="ListParagraph"/>
        <w:numPr>
          <w:ilvl w:val="0"/>
          <w:numId w:val="29"/>
        </w:numPr>
        <w:rPr>
          <w:rFonts w:ascii="Segoe UI" w:hAnsi="Segoe UI" w:eastAsia="Segoe UI" w:cs="Segoe UI"/>
          <w:b w:val="0"/>
          <w:bCs w:val="0"/>
          <w:i w:val="0"/>
          <w:iCs w:val="0"/>
          <w:caps w:val="0"/>
          <w:smallCaps w:val="0"/>
          <w:noProof w:val="0"/>
          <w:color w:val="171717"/>
          <w:sz w:val="24"/>
          <w:szCs w:val="24"/>
          <w:lang w:val="en-US"/>
        </w:rPr>
      </w:pPr>
      <w:r w:rsidRPr="08A9A8A2" w:rsidR="02145E23">
        <w:rPr>
          <w:rFonts w:ascii="Segoe UI" w:hAnsi="Segoe UI" w:eastAsia="Segoe UI" w:cs="Segoe UI"/>
          <w:b w:val="1"/>
          <w:bCs w:val="1"/>
          <w:i w:val="0"/>
          <w:iCs w:val="0"/>
          <w:caps w:val="0"/>
          <w:smallCaps w:val="0"/>
          <w:noProof w:val="0"/>
          <w:color w:val="171717"/>
          <w:sz w:val="24"/>
          <w:szCs w:val="24"/>
          <w:lang w:val="en-US"/>
        </w:rPr>
        <w:t>.NET Framework version</w:t>
      </w:r>
      <w:r w:rsidRPr="08A9A8A2" w:rsidR="02145E23">
        <w:rPr>
          <w:rFonts w:ascii="Segoe UI" w:hAnsi="Segoe UI" w:eastAsia="Segoe UI" w:cs="Segoe UI"/>
          <w:b w:val="0"/>
          <w:bCs w:val="0"/>
          <w:i w:val="0"/>
          <w:iCs w:val="0"/>
          <w:caps w:val="0"/>
          <w:smallCaps w:val="0"/>
          <w:noProof w:val="0"/>
          <w:color w:val="171717"/>
          <w:sz w:val="24"/>
          <w:szCs w:val="24"/>
          <w:lang w:val="en-US"/>
        </w:rPr>
        <w:t>:</w:t>
      </w:r>
      <w:r w:rsidRPr="08A9A8A2" w:rsidR="02145E23">
        <w:rPr>
          <w:rFonts w:ascii="Times New Roman" w:hAnsi="Times New Roman" w:eastAsia="Times New Roman" w:cs="Times New Roman"/>
          <w:b w:val="0"/>
          <w:bCs w:val="0"/>
          <w:i w:val="0"/>
          <w:iCs w:val="0"/>
          <w:caps w:val="0"/>
          <w:smallCaps w:val="0"/>
          <w:noProof w:val="0"/>
          <w:color w:val="171717"/>
          <w:sz w:val="20"/>
          <w:szCs w:val="20"/>
          <w:lang w:val="en-US"/>
        </w:rPr>
        <w:t xml:space="preserve"> 4.6.1 or later</w:t>
      </w:r>
    </w:p>
    <w:p w:rsidR="02145E23" w:rsidP="08A9A8A2" w:rsidRDefault="02145E23" w14:paraId="40BEAB97" w14:textId="14CB581A">
      <w:pPr>
        <w:pStyle w:val="ListParagraph"/>
        <w:numPr>
          <w:ilvl w:val="0"/>
          <w:numId w:val="29"/>
        </w:numPr>
        <w:rPr>
          <w:rFonts w:ascii="Times New Roman" w:hAnsi="Times New Roman" w:eastAsia="Times New Roman" w:cs="Times New Roman"/>
          <w:b w:val="0"/>
          <w:bCs w:val="0"/>
          <w:i w:val="0"/>
          <w:iCs w:val="0"/>
          <w:caps w:val="0"/>
          <w:smallCaps w:val="0"/>
          <w:noProof w:val="0"/>
          <w:color w:val="171717"/>
          <w:sz w:val="20"/>
          <w:szCs w:val="20"/>
          <w:lang w:val="en-US"/>
        </w:rPr>
      </w:pPr>
      <w:r w:rsidRPr="08A9A8A2" w:rsidR="02145E23">
        <w:rPr>
          <w:rFonts w:ascii="Segoe UI" w:hAnsi="Segoe UI" w:eastAsia="Segoe UI" w:cs="Segoe UI"/>
          <w:b w:val="1"/>
          <w:bCs w:val="1"/>
          <w:i w:val="0"/>
          <w:iCs w:val="0"/>
          <w:caps w:val="0"/>
          <w:smallCaps w:val="0"/>
          <w:noProof w:val="0"/>
          <w:color w:val="171717"/>
          <w:sz w:val="24"/>
          <w:szCs w:val="24"/>
          <w:lang w:val="en-US"/>
        </w:rPr>
        <w:t>Video</w:t>
      </w:r>
      <w:r w:rsidRPr="08A9A8A2" w:rsidR="02145E23">
        <w:rPr>
          <w:rFonts w:ascii="Segoe UI" w:hAnsi="Segoe UI" w:eastAsia="Segoe UI" w:cs="Segoe UI"/>
          <w:b w:val="0"/>
          <w:bCs w:val="0"/>
          <w:i w:val="0"/>
          <w:iCs w:val="0"/>
          <w:caps w:val="0"/>
          <w:smallCaps w:val="0"/>
          <w:noProof w:val="0"/>
          <w:color w:val="171717"/>
          <w:sz w:val="24"/>
          <w:szCs w:val="24"/>
          <w:lang w:val="en-US"/>
        </w:rPr>
        <w:t xml:space="preserve">: </w:t>
      </w:r>
      <w:r w:rsidRPr="08A9A8A2" w:rsidR="02145E23">
        <w:rPr>
          <w:rFonts w:ascii="Times New Roman" w:hAnsi="Times New Roman" w:eastAsia="Times New Roman" w:cs="Times New Roman"/>
          <w:b w:val="0"/>
          <w:bCs w:val="0"/>
          <w:i w:val="0"/>
          <w:iCs w:val="0"/>
          <w:caps w:val="0"/>
          <w:smallCaps w:val="0"/>
          <w:noProof w:val="0"/>
          <w:color w:val="171717"/>
          <w:sz w:val="20"/>
          <w:szCs w:val="20"/>
          <w:lang w:val="en-US"/>
        </w:rPr>
        <w:t>DirectX 9 or later with WDDM 1.0 driver</w:t>
      </w:r>
    </w:p>
    <w:p w:rsidR="594BCCF6" w:rsidP="08A9A8A2" w:rsidRDefault="594BCCF6" w14:paraId="5E28DB6D" w14:textId="24F6CA62">
      <w:pPr>
        <w:pStyle w:val="Normal"/>
        <w:rPr>
          <w:rFonts w:ascii="Times New Roman" w:hAnsi="Times New Roman" w:eastAsia="Times New Roman" w:cs="Times New Roman"/>
          <w:sz w:val="20"/>
          <w:szCs w:val="20"/>
        </w:rPr>
      </w:pPr>
      <w:bookmarkStart w:name="_Toc207768308" w:id="120"/>
    </w:p>
    <w:p w:rsidR="00F304DA" w:rsidP="00F304DA" w:rsidRDefault="00F304DA" w14:paraId="3D0CDCE7" w14:textId="77777777">
      <w:pPr>
        <w:pStyle w:val="Heading2"/>
        <w:rPr/>
      </w:pPr>
      <w:bookmarkStart w:name="_Toc262380187" w:id="43356480"/>
      <w:bookmarkStart w:name="_Toc2060919370" w:id="1283726340"/>
      <w:bookmarkStart w:name="_Toc1270794235" w:id="417196842"/>
      <w:bookmarkStart w:name="_Toc1326025375" w:id="751535695"/>
      <w:bookmarkStart w:name="_Toc1165753662" w:id="92688377"/>
      <w:bookmarkStart w:name="_Toc662556598" w:id="356958021"/>
      <w:bookmarkStart w:name="_Toc332858537" w:id="758020353"/>
      <w:bookmarkStart w:name="_Toc460568103" w:id="769759969"/>
      <w:bookmarkStart w:name="_Toc1744268238" w:id="1642946961"/>
      <w:bookmarkStart w:name="_Toc2057896108" w:id="564989754"/>
      <w:bookmarkStart w:name="_Toc1238525410" w:id="1674880488"/>
      <w:bookmarkStart w:name="_Toc2068433831" w:id="1214322111"/>
      <w:bookmarkStart w:name="_Toc752152632" w:id="1274821722"/>
      <w:bookmarkStart w:name="_Toc1946479814" w:id="1191384058"/>
      <w:bookmarkStart w:name="_Toc1806470491" w:id="300624799"/>
      <w:r w:rsidR="00F304DA">
        <w:rPr/>
        <w:t>Server-Side Requirements</w:t>
      </w:r>
      <w:bookmarkEnd w:id="120"/>
      <w:bookmarkEnd w:id="43356480"/>
      <w:bookmarkEnd w:id="1283726340"/>
      <w:bookmarkEnd w:id="417196842"/>
      <w:bookmarkEnd w:id="751535695"/>
      <w:bookmarkEnd w:id="92688377"/>
      <w:bookmarkEnd w:id="356958021"/>
      <w:bookmarkEnd w:id="758020353"/>
      <w:bookmarkEnd w:id="769759969"/>
      <w:bookmarkEnd w:id="1642946961"/>
      <w:bookmarkEnd w:id="564989754"/>
      <w:bookmarkEnd w:id="1674880488"/>
      <w:bookmarkEnd w:id="1214322111"/>
      <w:bookmarkEnd w:id="1274821722"/>
      <w:bookmarkEnd w:id="1191384058"/>
      <w:bookmarkEnd w:id="300624799"/>
    </w:p>
    <w:p w:rsidR="10F477D9" w:rsidP="08A9A8A2" w:rsidRDefault="10F477D9" w14:paraId="6BD04CC1" w14:textId="01D99610">
      <w:pPr>
        <w:pStyle w:val="Normal"/>
        <w:rPr>
          <w:rFonts w:ascii="Times New Roman" w:hAnsi="Times New Roman" w:eastAsia="Times New Roman" w:cs="Times New Roman"/>
          <w:sz w:val="20"/>
          <w:szCs w:val="20"/>
        </w:rPr>
      </w:pPr>
      <w:bookmarkStart w:name="_Toc207768309" w:id="122"/>
      <w:r w:rsidRPr="08A9A8A2" w:rsidR="10F477D9">
        <w:rPr>
          <w:rFonts w:ascii="Times New Roman" w:hAnsi="Times New Roman" w:eastAsia="Times New Roman" w:cs="Times New Roman"/>
          <w:sz w:val="20"/>
          <w:szCs w:val="20"/>
        </w:rPr>
        <w:t xml:space="preserve"> server-side code has full access to the server operating system and the developer can choose what programming language (and specific version) they wish to use. Developers typically write their code using web frameworks.</w:t>
      </w:r>
    </w:p>
    <w:p w:rsidR="00F304DA" w:rsidP="00F304DA" w:rsidRDefault="00F304DA" w14:paraId="190F95B8" w14:textId="77777777">
      <w:pPr>
        <w:pStyle w:val="Heading3"/>
        <w:rPr/>
      </w:pPr>
      <w:bookmarkStart w:name="_Toc1239868298" w:id="510104490"/>
      <w:bookmarkStart w:name="_Toc777586736" w:id="1916082465"/>
      <w:bookmarkStart w:name="_Toc1948604494" w:id="1786117901"/>
      <w:bookmarkStart w:name="_Toc584895874" w:id="1760188878"/>
      <w:bookmarkStart w:name="_Toc2051444853" w:id="187776234"/>
      <w:bookmarkStart w:name="_Toc852412930" w:id="187849306"/>
      <w:bookmarkStart w:name="_Toc221266792" w:id="48854342"/>
      <w:bookmarkStart w:name="_Toc457998428" w:id="1294013687"/>
      <w:bookmarkStart w:name="_Toc1655667657" w:id="464703668"/>
      <w:bookmarkStart w:name="_Toc1842513773" w:id="219254147"/>
      <w:bookmarkStart w:name="_Toc1730601882" w:id="1755854808"/>
      <w:bookmarkStart w:name="_Toc249741948" w:id="2013587069"/>
      <w:bookmarkStart w:name="_Toc1757716768" w:id="1343786214"/>
      <w:bookmarkStart w:name="_Toc1928763011" w:id="2020133531"/>
      <w:bookmarkStart w:name="_Toc79419646" w:id="1512101535"/>
      <w:r w:rsidR="00F304DA">
        <w:rPr/>
        <w:t>Deployment Considerations</w:t>
      </w:r>
      <w:bookmarkEnd w:id="122"/>
      <w:bookmarkEnd w:id="510104490"/>
      <w:bookmarkEnd w:id="1916082465"/>
      <w:bookmarkEnd w:id="1786117901"/>
      <w:bookmarkEnd w:id="1760188878"/>
      <w:bookmarkEnd w:id="187776234"/>
      <w:bookmarkEnd w:id="187849306"/>
      <w:bookmarkEnd w:id="48854342"/>
      <w:bookmarkEnd w:id="1294013687"/>
      <w:bookmarkEnd w:id="464703668"/>
      <w:bookmarkEnd w:id="219254147"/>
      <w:bookmarkEnd w:id="1755854808"/>
      <w:bookmarkEnd w:id="2013587069"/>
      <w:bookmarkEnd w:id="1343786214"/>
      <w:bookmarkEnd w:id="2020133531"/>
      <w:bookmarkEnd w:id="1512101535"/>
    </w:p>
    <w:p w:rsidR="03A04DE7" w:rsidP="08A9A8A2" w:rsidRDefault="03A04DE7" w14:paraId="101542B4" w14:textId="135DB1BB">
      <w:pPr>
        <w:pStyle w:val="Normal"/>
        <w:rPr>
          <w:rFonts w:ascii="Times New Roman" w:hAnsi="Times New Roman" w:eastAsia="Times New Roman" w:cs="Times New Roman"/>
          <w:sz w:val="20"/>
          <w:szCs w:val="20"/>
        </w:rPr>
      </w:pPr>
      <w:bookmarkStart w:name="_Toc207768310" w:id="124"/>
      <w:r w:rsidRPr="08A9A8A2" w:rsidR="03A04DE7">
        <w:rPr>
          <w:rFonts w:ascii="Arial" w:hAnsi="Arial" w:eastAsia="Arial" w:cs="Arial"/>
          <w:sz w:val="22"/>
          <w:szCs w:val="22"/>
        </w:rPr>
        <w:t xml:space="preserve"> </w:t>
      </w:r>
      <w:r w:rsidRPr="08A9A8A2" w:rsidR="03A04DE7">
        <w:rPr>
          <w:rFonts w:ascii="Times New Roman" w:hAnsi="Times New Roman" w:eastAsia="Times New Roman" w:cs="Times New Roman"/>
          <w:sz w:val="20"/>
          <w:szCs w:val="20"/>
        </w:rPr>
        <w:t>There are new deployment options in Windows 10 that help you simplify the deployment process and automate migration of existing settings and applications.</w:t>
      </w:r>
    </w:p>
    <w:p w:rsidR="03A04DE7" w:rsidP="08A9A8A2" w:rsidRDefault="03A04DE7" w14:paraId="0CC5E457" w14:textId="4C249481">
      <w:pPr>
        <w:pStyle w:val="Normal"/>
        <w:rPr>
          <w:rFonts w:ascii="Times New Roman" w:hAnsi="Times New Roman" w:eastAsia="Times New Roman" w:cs="Times New Roman"/>
          <w:sz w:val="20"/>
          <w:szCs w:val="20"/>
        </w:rPr>
      </w:pPr>
      <w:r w:rsidRPr="08A9A8A2" w:rsidR="03A04DE7">
        <w:rPr>
          <w:rFonts w:ascii="Times New Roman" w:hAnsi="Times New Roman" w:eastAsia="Times New Roman" w:cs="Times New Roman"/>
          <w:sz w:val="20"/>
          <w:szCs w:val="20"/>
        </w:rPr>
        <w:t xml:space="preserve">For many years, organizations have deployed new versions of Windows using a “wipe and load” deployment process. At a high level, this process captures existing data and settings from the existing device, deploys a new custom-built Windows image to a PC, injects hardware drivers, reinstalls applications, and finally restores the data and settings. With Windows 10, this process is still fully supported, and for some deployment </w:t>
      </w:r>
      <w:r w:rsidRPr="08A9A8A2" w:rsidR="4CBD06CC">
        <w:rPr>
          <w:rFonts w:ascii="Times New Roman" w:hAnsi="Times New Roman" w:eastAsia="Times New Roman" w:cs="Times New Roman"/>
          <w:sz w:val="20"/>
          <w:szCs w:val="20"/>
        </w:rPr>
        <w:t>scenarios it</w:t>
      </w:r>
      <w:r w:rsidRPr="08A9A8A2" w:rsidR="03A04DE7">
        <w:rPr>
          <w:rFonts w:ascii="Times New Roman" w:hAnsi="Times New Roman" w:eastAsia="Times New Roman" w:cs="Times New Roman"/>
          <w:sz w:val="20"/>
          <w:szCs w:val="20"/>
        </w:rPr>
        <w:t xml:space="preserve"> is still necessary.</w:t>
      </w:r>
    </w:p>
    <w:p w:rsidR="17EB153A" w:rsidP="08A9A8A2" w:rsidRDefault="17EB153A" w14:paraId="795DDB12" w14:textId="5C4A3619">
      <w:pPr>
        <w:pStyle w:val="Normal"/>
        <w:rPr>
          <w:rFonts w:ascii="Times New Roman" w:hAnsi="Times New Roman" w:eastAsia="Times New Roman" w:cs="Times New Roman"/>
          <w:sz w:val="20"/>
          <w:szCs w:val="20"/>
        </w:rPr>
      </w:pPr>
    </w:p>
    <w:p w:rsidR="00F304DA" w:rsidP="00F304DA" w:rsidRDefault="00F304DA" w14:paraId="4F18E6E8" w14:textId="77777777">
      <w:pPr>
        <w:pStyle w:val="Heading3"/>
        <w:rPr/>
      </w:pPr>
      <w:bookmarkStart w:name="_Toc145685183" w:id="791045236"/>
      <w:bookmarkStart w:name="_Toc592315390" w:id="1524475927"/>
      <w:bookmarkStart w:name="_Toc1835216102" w:id="1400599977"/>
      <w:bookmarkStart w:name="_Toc2024787045" w:id="223742267"/>
      <w:bookmarkStart w:name="_Toc872916107" w:id="1057366528"/>
      <w:bookmarkStart w:name="_Toc1384124887" w:id="1965298777"/>
      <w:bookmarkStart w:name="_Toc1012650599" w:id="1967227799"/>
      <w:bookmarkStart w:name="_Toc443997593" w:id="554442477"/>
      <w:bookmarkStart w:name="_Toc1422714972" w:id="1234713870"/>
      <w:bookmarkStart w:name="_Toc184807128" w:id="1168031111"/>
      <w:bookmarkStart w:name="_Toc1811634121" w:id="44020740"/>
      <w:bookmarkStart w:name="_Toc1500384863" w:id="1151253196"/>
      <w:bookmarkStart w:name="_Toc686489121" w:id="629027771"/>
      <w:bookmarkStart w:name="_Toc793483084" w:id="1531645209"/>
      <w:bookmarkStart w:name="_Toc244996512" w:id="436453790"/>
      <w:r w:rsidR="00F304DA">
        <w:rPr/>
        <w:t>Application Server Disk Space</w:t>
      </w:r>
      <w:bookmarkEnd w:id="124"/>
      <w:r w:rsidR="00F304DA">
        <w:rPr/>
        <w:t xml:space="preserve"> </w:t>
      </w:r>
      <w:bookmarkEnd w:id="791045236"/>
      <w:bookmarkEnd w:id="1524475927"/>
      <w:bookmarkEnd w:id="1400599977"/>
      <w:bookmarkEnd w:id="223742267"/>
      <w:bookmarkEnd w:id="1057366528"/>
      <w:bookmarkEnd w:id="1965298777"/>
      <w:bookmarkEnd w:id="1967227799"/>
      <w:bookmarkEnd w:id="554442477"/>
      <w:bookmarkEnd w:id="1234713870"/>
      <w:bookmarkEnd w:id="1168031111"/>
      <w:bookmarkEnd w:id="44020740"/>
      <w:bookmarkEnd w:id="1151253196"/>
      <w:bookmarkEnd w:id="629027771"/>
      <w:bookmarkEnd w:id="1531645209"/>
      <w:bookmarkEnd w:id="436453790"/>
    </w:p>
    <w:p w:rsidR="0D285E34" w:rsidP="08A9A8A2" w:rsidRDefault="0D285E34" w14:paraId="3832EE43" w14:textId="3A7F0783">
      <w:pPr>
        <w:pStyle w:val="Normal"/>
        <w:rPr>
          <w:rFonts w:ascii="Times New Roman" w:hAnsi="Times New Roman" w:eastAsia="Times New Roman" w:cs="Times New Roman"/>
          <w:sz w:val="20"/>
          <w:szCs w:val="20"/>
        </w:rPr>
      </w:pPr>
      <w:bookmarkStart w:name="_Toc207768311" w:id="126"/>
      <w:r w:rsidR="0D285E34">
        <w:rPr/>
        <w:t xml:space="preserve"> </w:t>
      </w:r>
      <w:r w:rsidRPr="08A9A8A2" w:rsidR="0D285E34">
        <w:rPr>
          <w:rFonts w:ascii="Times New Roman" w:hAnsi="Times New Roman" w:eastAsia="Times New Roman" w:cs="Times New Roman"/>
          <w:sz w:val="20"/>
          <w:szCs w:val="20"/>
        </w:rPr>
        <w:t>Windows Server does not allow ATA/PATA/IDE/EIDE for boot, page, or data drives. The following are the estimated minimum disk space requirements for the system partition. Minimum: 32 G</w:t>
      </w:r>
      <w:r w:rsidRPr="08A9A8A2" w:rsidR="0D285E34">
        <w:rPr>
          <w:rFonts w:ascii="Times New Roman" w:hAnsi="Times New Roman" w:eastAsia="Times New Roman" w:cs="Times New Roman"/>
          <w:sz w:val="20"/>
          <w:szCs w:val="20"/>
        </w:rPr>
        <w:t>B</w:t>
      </w:r>
    </w:p>
    <w:p w:rsidR="17EB153A" w:rsidP="08A9A8A2" w:rsidRDefault="17EB153A" w14:paraId="6F2D51DB" w14:textId="6945F1B5">
      <w:pPr>
        <w:pStyle w:val="Normal"/>
        <w:rPr>
          <w:rFonts w:ascii="Times New Roman" w:hAnsi="Times New Roman" w:eastAsia="Times New Roman" w:cs="Times New Roman"/>
          <w:sz w:val="20"/>
          <w:szCs w:val="20"/>
        </w:rPr>
      </w:pPr>
    </w:p>
    <w:p w:rsidR="00F304DA" w:rsidP="00F304DA" w:rsidRDefault="00F304DA" w14:paraId="21E4C1AE" w14:textId="77777777" w14:noSpellErr="1">
      <w:pPr>
        <w:pStyle w:val="Heading3"/>
        <w:rPr/>
      </w:pPr>
      <w:bookmarkStart w:name="_Toc227550805" w:id="671024395"/>
      <w:bookmarkStart w:name="_Toc1898613009" w:id="1520876002"/>
      <w:bookmarkStart w:name="_Toc634690616" w:id="935931523"/>
      <w:bookmarkStart w:name="_Toc1664786221" w:id="910723248"/>
      <w:bookmarkStart w:name="_Toc885691264" w:id="571569748"/>
      <w:bookmarkStart w:name="_Toc1684892295" w:id="90860585"/>
      <w:bookmarkStart w:name="_Toc1946322298" w:id="674654547"/>
      <w:bookmarkStart w:name="_Toc523539273" w:id="1936187034"/>
      <w:bookmarkStart w:name="_Toc473397507" w:id="231962289"/>
      <w:bookmarkStart w:name="_Toc943180269" w:id="978411408"/>
      <w:bookmarkStart w:name="_Toc1505128033" w:id="75058879"/>
      <w:bookmarkStart w:name="_Toc14876987" w:id="1367520044"/>
      <w:bookmarkStart w:name="_Toc1158408593" w:id="673892497"/>
      <w:bookmarkStart w:name="_Toc276211145" w:id="27284886"/>
      <w:bookmarkStart w:name="_Toc1667189743" w:id="420271041"/>
      <w:r w:rsidR="00F304DA">
        <w:rPr/>
        <w:t>Database Server Disk Spac</w:t>
      </w:r>
      <w:bookmarkStart w:name="_Toc207768312" w:id="128"/>
      <w:bookmarkEnd w:id="126"/>
      <w:r w:rsidR="00F304DA">
        <w:rPr/>
        <w:t>e</w:t>
      </w:r>
      <w:bookmarkEnd w:id="671024395"/>
      <w:bookmarkEnd w:id="1520876002"/>
      <w:bookmarkEnd w:id="935931523"/>
      <w:bookmarkEnd w:id="910723248"/>
      <w:bookmarkEnd w:id="571569748"/>
      <w:bookmarkEnd w:id="90860585"/>
      <w:bookmarkEnd w:id="674654547"/>
      <w:bookmarkEnd w:id="1936187034"/>
      <w:bookmarkEnd w:id="231962289"/>
      <w:bookmarkEnd w:id="978411408"/>
      <w:bookmarkEnd w:id="75058879"/>
      <w:bookmarkEnd w:id="1367520044"/>
      <w:bookmarkEnd w:id="673892497"/>
      <w:bookmarkEnd w:id="27284886"/>
      <w:bookmarkEnd w:id="420271041"/>
    </w:p>
    <w:p w:rsidR="70026AC9" w:rsidP="594BCCF6" w:rsidRDefault="70026AC9" w14:paraId="644C3641" w14:textId="14C885C6">
      <w:pPr>
        <w:pStyle w:val="Normal"/>
      </w:pPr>
      <w:r w:rsidR="70026AC9">
        <w:rPr/>
        <w:t xml:space="preserve"> </w:t>
      </w:r>
    </w:p>
    <w:tbl>
      <w:tblPr>
        <w:tblStyle w:val="TableGrid"/>
        <w:tblW w:w="0" w:type="auto"/>
        <w:tblLayout w:type="fixed"/>
        <w:tblLook w:val="06A0" w:firstRow="1" w:lastRow="0" w:firstColumn="1" w:lastColumn="0" w:noHBand="1" w:noVBand="1"/>
      </w:tblPr>
      <w:tblGrid>
        <w:gridCol w:w="4320"/>
        <w:gridCol w:w="4320"/>
      </w:tblGrid>
      <w:tr w:rsidR="594BCCF6" w:rsidTr="08A9A8A2" w14:paraId="1A35B2D6">
        <w:tc>
          <w:tcPr>
            <w:tcW w:w="4320" w:type="dxa"/>
            <w:tcBorders>
              <w:top w:val="single" w:color="E6E6E6" w:sz="6"/>
              <w:left w:val="single" w:color="E6E6E6" w:sz="6"/>
              <w:bottom w:val="single" w:color="E6E6E6" w:sz="6"/>
              <w:right w:val="single" w:color="E6E6E6" w:sz="6"/>
            </w:tcBorders>
            <w:tcMar/>
            <w:vAlign w:val="top"/>
          </w:tcPr>
          <w:p w:rsidR="594BCCF6" w:rsidP="594BCCF6" w:rsidRDefault="594BCCF6" w14:paraId="7E429DDC" w14:textId="02A279C7">
            <w:pPr>
              <w:jc w:val="left"/>
            </w:pPr>
            <w:r w:rsidRPr="594BCCF6" w:rsidR="594BCCF6">
              <w:rPr>
                <w:rFonts w:ascii="Arial" w:hAnsi="Arial" w:eastAsia="Arial" w:cs="Arial"/>
                <w:b w:val="0"/>
                <w:bCs w:val="0"/>
                <w:i w:val="0"/>
                <w:iCs w:val="0"/>
                <w:caps w:val="0"/>
                <w:smallCaps w:val="0"/>
                <w:color w:val="212529"/>
                <w:sz w:val="21"/>
                <w:szCs w:val="21"/>
              </w:rPr>
              <w:t>Database server (Windows</w:t>
            </w:r>
            <w:r w:rsidRPr="594BCCF6" w:rsidR="594BCCF6">
              <w:rPr>
                <w:rFonts w:ascii="Open Sans" w:hAnsi="Open Sans" w:eastAsia="Open Sans" w:cs="Open Sans"/>
                <w:b w:val="0"/>
                <w:bCs w:val="0"/>
                <w:i w:val="0"/>
                <w:iCs w:val="0"/>
                <w:caps w:val="0"/>
                <w:smallCaps w:val="0"/>
                <w:color w:val="212529"/>
                <w:sz w:val="21"/>
                <w:szCs w:val="21"/>
              </w:rPr>
              <w:t>)</w:t>
            </w:r>
          </w:p>
        </w:tc>
        <w:tc>
          <w:tcPr>
            <w:tcW w:w="4320" w:type="dxa"/>
            <w:tcBorders>
              <w:top w:val="single" w:color="E6E6E6" w:sz="6"/>
              <w:left w:val="single" w:color="E6E6E6" w:sz="6"/>
              <w:bottom w:val="single" w:color="E6E6E6" w:sz="6"/>
              <w:right w:val="single" w:color="E6E6E6" w:sz="6"/>
            </w:tcBorders>
            <w:tcMar/>
            <w:vAlign w:val="top"/>
          </w:tcPr>
          <w:p w:rsidR="594BCCF6" w:rsidP="08A9A8A2" w:rsidRDefault="594BCCF6" w14:paraId="263C0AD7" w14:textId="528779A2">
            <w:pPr>
              <w:jc w:val="left"/>
              <w:rPr>
                <w:rFonts w:ascii="Times New Roman" w:hAnsi="Times New Roman" w:eastAsia="Times New Roman" w:cs="Times New Roman"/>
                <w:b w:val="0"/>
                <w:bCs w:val="0"/>
                <w:i w:val="0"/>
                <w:iCs w:val="0"/>
                <w:caps w:val="0"/>
                <w:smallCaps w:val="0"/>
                <w:color w:val="212529"/>
                <w:sz w:val="21"/>
                <w:szCs w:val="21"/>
              </w:rPr>
            </w:pPr>
            <w:r w:rsidRPr="08A9A8A2" w:rsidR="594BCCF6">
              <w:rPr>
                <w:rFonts w:ascii="Times New Roman" w:hAnsi="Times New Roman" w:eastAsia="Times New Roman" w:cs="Times New Roman"/>
                <w:b w:val="0"/>
                <w:bCs w:val="0"/>
                <w:i w:val="0"/>
                <w:iCs w:val="0"/>
                <w:caps w:val="0"/>
                <w:smallCaps w:val="0"/>
                <w:color w:val="212529"/>
                <w:sz w:val="21"/>
                <w:szCs w:val="21"/>
              </w:rPr>
              <w:t>Windows Server 2012 R2, 2016, 2019</w:t>
            </w:r>
          </w:p>
          <w:p w:rsidR="594BCCF6" w:rsidP="08A9A8A2" w:rsidRDefault="594BCCF6" w14:paraId="469E4FA3" w14:textId="64F194F7">
            <w:pPr>
              <w:jc w:val="left"/>
              <w:rPr>
                <w:rFonts w:ascii="Times New Roman" w:hAnsi="Times New Roman" w:eastAsia="Times New Roman" w:cs="Times New Roman"/>
                <w:b w:val="0"/>
                <w:bCs w:val="0"/>
                <w:i w:val="0"/>
                <w:iCs w:val="0"/>
                <w:caps w:val="0"/>
                <w:smallCaps w:val="0"/>
                <w:color w:val="212529"/>
                <w:sz w:val="21"/>
                <w:szCs w:val="21"/>
              </w:rPr>
            </w:pPr>
            <w:r w:rsidRPr="08A9A8A2" w:rsidR="594BCCF6">
              <w:rPr>
                <w:rFonts w:ascii="Times New Roman" w:hAnsi="Times New Roman" w:eastAsia="Times New Roman" w:cs="Times New Roman"/>
                <w:b w:val="0"/>
                <w:bCs w:val="0"/>
                <w:i w:val="0"/>
                <w:iCs w:val="0"/>
                <w:caps w:val="0"/>
                <w:smallCaps w:val="0"/>
                <w:color w:val="212529"/>
                <w:sz w:val="21"/>
                <w:szCs w:val="21"/>
              </w:rPr>
              <w:t>MSSQL 2016 and up, or</w:t>
            </w:r>
          </w:p>
          <w:p w:rsidR="594BCCF6" w:rsidP="08A9A8A2" w:rsidRDefault="594BCCF6" w14:paraId="32540C72" w14:textId="5016BE78">
            <w:pPr>
              <w:jc w:val="left"/>
              <w:rPr>
                <w:rFonts w:ascii="Times New Roman" w:hAnsi="Times New Roman" w:eastAsia="Times New Roman" w:cs="Times New Roman"/>
                <w:b w:val="0"/>
                <w:bCs w:val="0"/>
                <w:i w:val="0"/>
                <w:iCs w:val="0"/>
                <w:caps w:val="0"/>
                <w:smallCaps w:val="0"/>
                <w:color w:val="212529"/>
                <w:sz w:val="21"/>
                <w:szCs w:val="21"/>
              </w:rPr>
            </w:pPr>
            <w:r w:rsidRPr="08A9A8A2" w:rsidR="594BCCF6">
              <w:rPr>
                <w:rFonts w:ascii="Times New Roman" w:hAnsi="Times New Roman" w:eastAsia="Times New Roman" w:cs="Times New Roman"/>
                <w:b w:val="0"/>
                <w:bCs w:val="0"/>
                <w:i w:val="0"/>
                <w:iCs w:val="0"/>
                <w:caps w:val="0"/>
                <w:smallCaps w:val="0"/>
                <w:color w:val="212529"/>
                <w:sz w:val="21"/>
                <w:szCs w:val="21"/>
              </w:rPr>
              <w:t>Oracle 11g and up, or</w:t>
            </w:r>
          </w:p>
          <w:p w:rsidR="594BCCF6" w:rsidP="08A9A8A2" w:rsidRDefault="594BCCF6" w14:paraId="2D697CA2" w14:textId="6E8F20D3">
            <w:pPr>
              <w:jc w:val="left"/>
              <w:rPr>
                <w:rFonts w:ascii="Times New Roman" w:hAnsi="Times New Roman" w:eastAsia="Times New Roman" w:cs="Times New Roman"/>
                <w:b w:val="0"/>
                <w:bCs w:val="0"/>
                <w:i w:val="0"/>
                <w:iCs w:val="0"/>
                <w:caps w:val="0"/>
                <w:smallCaps w:val="0"/>
                <w:color w:val="212529"/>
                <w:sz w:val="21"/>
                <w:szCs w:val="21"/>
              </w:rPr>
            </w:pPr>
            <w:r w:rsidRPr="08A9A8A2" w:rsidR="594BCCF6">
              <w:rPr>
                <w:rFonts w:ascii="Times New Roman" w:hAnsi="Times New Roman" w:eastAsia="Times New Roman" w:cs="Times New Roman"/>
                <w:b w:val="0"/>
                <w:bCs w:val="0"/>
                <w:i w:val="0"/>
                <w:iCs w:val="0"/>
                <w:caps w:val="0"/>
                <w:smallCaps w:val="0"/>
                <w:color w:val="212529"/>
                <w:sz w:val="21"/>
                <w:szCs w:val="21"/>
              </w:rPr>
              <w:t>PostgreSQL 11 and up</w:t>
            </w:r>
          </w:p>
        </w:tc>
      </w:tr>
      <w:tr w:rsidR="594BCCF6" w:rsidTr="08A9A8A2" w14:paraId="01CF271F">
        <w:tc>
          <w:tcPr>
            <w:tcW w:w="4320" w:type="dxa"/>
            <w:tcBorders>
              <w:top w:val="single" w:color="E6E6E6" w:sz="6"/>
              <w:left w:val="single" w:color="E6E6E6" w:sz="6"/>
              <w:bottom w:val="single" w:color="E6E6E6" w:sz="6"/>
              <w:right w:val="single" w:color="E6E6E6" w:sz="6"/>
            </w:tcBorders>
            <w:tcMar/>
            <w:vAlign w:val="top"/>
          </w:tcPr>
          <w:p w:rsidR="594BCCF6" w:rsidP="594BCCF6" w:rsidRDefault="594BCCF6" w14:paraId="3BE9E879" w14:textId="122554AD">
            <w:pPr>
              <w:jc w:val="left"/>
              <w:rPr>
                <w:rFonts w:ascii="Arial" w:hAnsi="Arial" w:eastAsia="Arial" w:cs="Arial"/>
                <w:b w:val="0"/>
                <w:bCs w:val="0"/>
                <w:i w:val="0"/>
                <w:iCs w:val="0"/>
                <w:caps w:val="0"/>
                <w:smallCaps w:val="0"/>
                <w:color w:val="212529"/>
                <w:sz w:val="22"/>
                <w:szCs w:val="22"/>
              </w:rPr>
            </w:pPr>
            <w:r w:rsidRPr="594BCCF6" w:rsidR="594BCCF6">
              <w:rPr>
                <w:rFonts w:ascii="Arial" w:hAnsi="Arial" w:eastAsia="Arial" w:cs="Arial"/>
                <w:b w:val="0"/>
                <w:bCs w:val="0"/>
                <w:i w:val="0"/>
                <w:iCs w:val="0"/>
                <w:caps w:val="0"/>
                <w:smallCaps w:val="0"/>
                <w:color w:val="212529"/>
                <w:sz w:val="22"/>
                <w:szCs w:val="22"/>
              </w:rPr>
              <w:t>Database server (Linux)</w:t>
            </w:r>
          </w:p>
        </w:tc>
        <w:tc>
          <w:tcPr>
            <w:tcW w:w="4320" w:type="dxa"/>
            <w:tcBorders>
              <w:top w:val="single" w:color="E6E6E6" w:sz="6"/>
              <w:left w:val="single" w:color="E6E6E6" w:sz="6"/>
              <w:bottom w:val="single" w:color="E6E6E6" w:sz="6"/>
              <w:right w:val="single" w:color="E6E6E6" w:sz="6"/>
            </w:tcBorders>
            <w:tcMar/>
            <w:vAlign w:val="top"/>
          </w:tcPr>
          <w:p w:rsidR="594BCCF6" w:rsidP="08A9A8A2" w:rsidRDefault="594BCCF6" w14:paraId="04FDEFC3" w14:textId="5F0AB865">
            <w:pPr>
              <w:jc w:val="left"/>
              <w:rPr>
                <w:rFonts w:ascii="Times New Roman" w:hAnsi="Times New Roman" w:eastAsia="Times New Roman" w:cs="Times New Roman"/>
                <w:b w:val="0"/>
                <w:bCs w:val="0"/>
                <w:i w:val="0"/>
                <w:iCs w:val="0"/>
                <w:caps w:val="0"/>
                <w:smallCaps w:val="0"/>
                <w:color w:val="212529"/>
                <w:sz w:val="21"/>
                <w:szCs w:val="21"/>
              </w:rPr>
            </w:pPr>
            <w:r w:rsidRPr="08A9A8A2" w:rsidR="594BCCF6">
              <w:rPr>
                <w:rFonts w:ascii="Times New Roman" w:hAnsi="Times New Roman" w:eastAsia="Times New Roman" w:cs="Times New Roman"/>
                <w:b w:val="0"/>
                <w:bCs w:val="0"/>
                <w:i w:val="0"/>
                <w:iCs w:val="0"/>
                <w:caps w:val="0"/>
                <w:smallCaps w:val="0"/>
                <w:color w:val="212529"/>
                <w:sz w:val="21"/>
                <w:szCs w:val="21"/>
              </w:rPr>
              <w:t>Linux Debian 8-9</w:t>
            </w:r>
          </w:p>
          <w:p w:rsidR="594BCCF6" w:rsidP="08A9A8A2" w:rsidRDefault="594BCCF6" w14:paraId="3D1EF5EA" w14:textId="33A9F7B9">
            <w:pPr>
              <w:jc w:val="left"/>
              <w:rPr>
                <w:rFonts w:ascii="Times New Roman" w:hAnsi="Times New Roman" w:eastAsia="Times New Roman" w:cs="Times New Roman"/>
                <w:b w:val="0"/>
                <w:bCs w:val="0"/>
                <w:i w:val="0"/>
                <w:iCs w:val="0"/>
                <w:caps w:val="0"/>
                <w:smallCaps w:val="0"/>
                <w:color w:val="212529"/>
                <w:sz w:val="21"/>
                <w:szCs w:val="21"/>
              </w:rPr>
            </w:pPr>
            <w:r w:rsidRPr="08A9A8A2" w:rsidR="594BCCF6">
              <w:rPr>
                <w:rFonts w:ascii="Times New Roman" w:hAnsi="Times New Roman" w:eastAsia="Times New Roman" w:cs="Times New Roman"/>
                <w:b w:val="0"/>
                <w:bCs w:val="0"/>
                <w:i w:val="0"/>
                <w:iCs w:val="0"/>
                <w:caps w:val="0"/>
                <w:smallCaps w:val="0"/>
                <w:color w:val="212529"/>
                <w:sz w:val="21"/>
                <w:szCs w:val="21"/>
              </w:rPr>
              <w:t>PostgreSQL 11 and up</w:t>
            </w:r>
          </w:p>
        </w:tc>
      </w:tr>
    </w:tbl>
    <w:p w:rsidR="594BCCF6" w:rsidP="594BCCF6" w:rsidRDefault="594BCCF6" w14:paraId="599DEDA5" w14:textId="12380A9F">
      <w:pPr>
        <w:pStyle w:val="Normal"/>
      </w:pPr>
    </w:p>
    <w:p w:rsidR="00F304DA" w:rsidP="00F304DA" w:rsidRDefault="00F304DA" w14:paraId="39129917" w14:textId="77777777">
      <w:pPr>
        <w:pStyle w:val="Heading3"/>
        <w:rPr/>
      </w:pPr>
      <w:bookmarkStart w:name="_Toc1136874451" w:id="817973418"/>
      <w:bookmarkStart w:name="_Toc1534429666" w:id="636752478"/>
      <w:bookmarkStart w:name="_Toc2131932634" w:id="1321136397"/>
      <w:bookmarkStart w:name="_Toc1622429547" w:id="682111485"/>
      <w:bookmarkStart w:name="_Toc571285610" w:id="2096886265"/>
      <w:bookmarkStart w:name="_Toc1368348257" w:id="1361226507"/>
      <w:bookmarkStart w:name="_Toc1328913958" w:id="543948175"/>
      <w:bookmarkStart w:name="_Toc1217091658" w:id="218559086"/>
      <w:bookmarkStart w:name="_Toc1881662403" w:id="1491562058"/>
      <w:bookmarkStart w:name="_Toc1425253293" w:id="1374726015"/>
      <w:bookmarkStart w:name="_Toc977955279" w:id="293450335"/>
      <w:bookmarkStart w:name="_Toc1179570222" w:id="322719242"/>
      <w:bookmarkStart w:name="_Toc1705682961" w:id="1902803065"/>
      <w:bookmarkStart w:name="_Toc1660863206" w:id="2017275190"/>
      <w:bookmarkStart w:name="_Toc531481548" w:id="1947410405"/>
      <w:r w:rsidR="00F304DA">
        <w:rPr/>
        <w:t>Integration Requirements</w:t>
      </w:r>
      <w:bookmarkEnd w:id="128"/>
      <w:bookmarkEnd w:id="817973418"/>
      <w:bookmarkEnd w:id="636752478"/>
      <w:bookmarkEnd w:id="1321136397"/>
      <w:bookmarkEnd w:id="682111485"/>
      <w:bookmarkEnd w:id="2096886265"/>
      <w:bookmarkEnd w:id="1361226507"/>
      <w:bookmarkEnd w:id="543948175"/>
      <w:bookmarkEnd w:id="218559086"/>
      <w:bookmarkEnd w:id="1491562058"/>
      <w:bookmarkEnd w:id="1374726015"/>
      <w:bookmarkEnd w:id="293450335"/>
      <w:bookmarkEnd w:id="322719242"/>
      <w:bookmarkEnd w:id="1902803065"/>
      <w:bookmarkEnd w:id="2017275190"/>
      <w:bookmarkEnd w:id="1947410405"/>
    </w:p>
    <w:p w:rsidR="151CB4E5" w:rsidP="08A9A8A2" w:rsidRDefault="151CB4E5" w14:paraId="37E06358" w14:textId="09CE3856">
      <w:pPr>
        <w:pStyle w:val="Normal"/>
        <w:rPr>
          <w:rFonts w:ascii="Times New Roman" w:hAnsi="Times New Roman" w:eastAsia="Times New Roman" w:cs="Times New Roman"/>
        </w:rPr>
      </w:pPr>
      <w:bookmarkStart w:name="_Toc207768313" w:id="130"/>
      <w:r w:rsidRPr="08A9A8A2" w:rsidR="151CB4E5">
        <w:rPr>
          <w:rFonts w:ascii="Times New Roman" w:hAnsi="Times New Roman" w:eastAsia="Times New Roman" w:cs="Times New Roman"/>
        </w:rPr>
        <w:t xml:space="preserve"> </w:t>
      </w:r>
      <w:r w:rsidRPr="08A9A8A2" w:rsidR="151CB4E5">
        <w:rPr>
          <w:rFonts w:ascii="Times New Roman" w:hAnsi="Times New Roman" w:eastAsia="Times New Roman" w:cs="Times New Roman"/>
        </w:rPr>
        <w:t>system</w:t>
      </w:r>
      <w:r w:rsidRPr="08A9A8A2" w:rsidR="151CB4E5">
        <w:rPr>
          <w:rFonts w:ascii="Times New Roman" w:hAnsi="Times New Roman" w:eastAsia="Times New Roman" w:cs="Times New Roman"/>
        </w:rPr>
        <w:t xml:space="preserve"> integration involves both the integration of components and the integration of functions. High-level functions can be obtained by integrating components into a comprehensive working system instead of individual disconnected subsystems</w:t>
      </w:r>
    </w:p>
    <w:p w:rsidR="00C57D33" w:rsidP="00C57D33" w:rsidRDefault="00C57D33" w14:paraId="16E15BB8" w14:textId="77777777">
      <w:pPr>
        <w:pStyle w:val="Heading3"/>
        <w:rPr/>
      </w:pPr>
      <w:bookmarkStart w:name="_Toc361155805" w:id="133"/>
      <w:bookmarkStart w:name="_Toc345882576" w:id="1867853974"/>
      <w:bookmarkStart w:name="_Toc1444011739" w:id="1465513289"/>
      <w:bookmarkStart w:name="_Toc1734280878" w:id="707511560"/>
      <w:bookmarkStart w:name="_Toc2079913831" w:id="1411320334"/>
      <w:bookmarkStart w:name="_Toc1305490470" w:id="2000920716"/>
      <w:bookmarkStart w:name="_Toc355154219" w:id="2008957031"/>
      <w:bookmarkStart w:name="_Toc2002062640" w:id="1043518930"/>
      <w:bookmarkStart w:name="_Toc1437254688" w:id="266658991"/>
      <w:bookmarkStart w:name="_Toc1723943580" w:id="922333970"/>
      <w:bookmarkStart w:name="_Toc1792900063" w:id="2038027396"/>
      <w:bookmarkStart w:name="_Toc728241665" w:id="718904866"/>
      <w:bookmarkStart w:name="_Toc233781170" w:id="667623794"/>
      <w:bookmarkStart w:name="_Toc1378111886" w:id="895071788"/>
      <w:bookmarkStart w:name="_Toc576527729" w:id="1219106086"/>
      <w:bookmarkStart w:name="_Toc1200429912" w:id="1287977215"/>
      <w:r w:rsidR="00C57D33">
        <w:rPr/>
        <w:t>Network</w:t>
      </w:r>
      <w:bookmarkEnd w:id="133"/>
      <w:r w:rsidR="00C57D33">
        <w:rPr/>
        <w:t xml:space="preserve"> </w:t>
      </w:r>
      <w:bookmarkEnd w:id="1867853974"/>
      <w:bookmarkEnd w:id="1465513289"/>
      <w:bookmarkEnd w:id="707511560"/>
      <w:bookmarkEnd w:id="1411320334"/>
      <w:bookmarkEnd w:id="2000920716"/>
      <w:bookmarkEnd w:id="2008957031"/>
      <w:bookmarkEnd w:id="1043518930"/>
      <w:bookmarkEnd w:id="266658991"/>
      <w:bookmarkEnd w:id="922333970"/>
      <w:bookmarkEnd w:id="2038027396"/>
      <w:bookmarkEnd w:id="718904866"/>
      <w:bookmarkEnd w:id="667623794"/>
      <w:bookmarkEnd w:id="895071788"/>
      <w:bookmarkEnd w:id="1219106086"/>
      <w:bookmarkEnd w:id="1287977215"/>
    </w:p>
    <w:p w:rsidR="2BA40FC2" w:rsidP="17EB153A" w:rsidRDefault="2BA40FC2" w14:paraId="19BDDBD8" w14:textId="04FF2F1D">
      <w:pPr>
        <w:pStyle w:val="Normal"/>
        <w:rPr>
          <w:rFonts w:ascii="Times New Roman" w:hAnsi="Times New Roman" w:eastAsia="Times New Roman" w:cs="Times New Roman"/>
          <w:noProof w:val="0"/>
          <w:sz w:val="20"/>
          <w:szCs w:val="20"/>
          <w:lang w:val="en-US"/>
        </w:rPr>
      </w:pPr>
      <w:r w:rsidR="2BA40FC2">
        <w:rPr/>
        <w:t xml:space="preserve"> </w:t>
      </w:r>
      <w:r w:rsidRPr="08A9A8A2" w:rsidR="2BA40FC2">
        <w:rPr>
          <w:rFonts w:ascii="Times New Roman" w:hAnsi="Times New Roman" w:eastAsia="Times New Roman" w:cs="Times New Roman"/>
          <w:b w:val="0"/>
          <w:bCs w:val="0"/>
          <w:i w:val="0"/>
          <w:iCs w:val="0"/>
          <w:caps w:val="0"/>
          <w:smallCaps w:val="0"/>
          <w:noProof w:val="0"/>
          <w:color w:val="1A1816"/>
          <w:sz w:val="20"/>
          <w:szCs w:val="20"/>
          <w:lang w:val="en-US"/>
        </w:rPr>
        <w:t xml:space="preserve">As a cloud SaaS application, Oracle Fusion Cloud Warehouse Management, formerly Log Fire, is accessed over the internet. Adequate bandwidth is required to provide a responsive experience. Bandwidth requirements vary based on the volume at a client site. Bandwidth is not the only determining factor </w:t>
      </w:r>
      <w:r w:rsidRPr="08A9A8A2" w:rsidR="2BA40FC2">
        <w:rPr>
          <w:rFonts w:ascii="Times New Roman" w:hAnsi="Times New Roman" w:eastAsia="Times New Roman" w:cs="Times New Roman"/>
          <w:b w:val="0"/>
          <w:bCs w:val="0"/>
          <w:i w:val="0"/>
          <w:iCs w:val="0"/>
          <w:caps w:val="0"/>
          <w:smallCaps w:val="0"/>
          <w:noProof w:val="0"/>
          <w:color w:val="1A1816"/>
          <w:sz w:val="20"/>
          <w:szCs w:val="20"/>
          <w:lang w:val="en-US"/>
        </w:rPr>
        <w:t>for application</w:t>
      </w:r>
      <w:r w:rsidRPr="08A9A8A2" w:rsidR="2BA40FC2">
        <w:rPr>
          <w:rFonts w:ascii="Times New Roman" w:hAnsi="Times New Roman" w:eastAsia="Times New Roman" w:cs="Times New Roman"/>
          <w:b w:val="0"/>
          <w:bCs w:val="0"/>
          <w:i w:val="0"/>
          <w:iCs w:val="0"/>
          <w:caps w:val="0"/>
          <w:smallCaps w:val="0"/>
          <w:noProof w:val="0"/>
          <w:color w:val="1A1816"/>
          <w:sz w:val="20"/>
          <w:szCs w:val="20"/>
          <w:lang w:val="en-US"/>
        </w:rPr>
        <w:t xml:space="preserve"> responsiveness.</w:t>
      </w:r>
    </w:p>
    <w:p w:rsidR="00C57D33" w:rsidP="00C57D33" w:rsidRDefault="00C57D33" w14:paraId="24A3DAAA" w14:textId="77777777">
      <w:pPr>
        <w:pStyle w:val="Heading2"/>
        <w:rPr/>
      </w:pPr>
      <w:bookmarkStart w:name="_Toc361155807" w:id="137"/>
      <w:bookmarkStart w:name="_Toc74962432" w:id="711616131"/>
      <w:bookmarkStart w:name="_Toc1741159885" w:id="903384331"/>
      <w:bookmarkStart w:name="_Toc965642218" w:id="2127516634"/>
      <w:bookmarkStart w:name="_Toc1469079793" w:id="816178022"/>
      <w:bookmarkStart w:name="_Toc535180619" w:id="655352480"/>
      <w:bookmarkStart w:name="_Toc786698905" w:id="535036046"/>
      <w:bookmarkStart w:name="_Toc473401003" w:id="1509874168"/>
      <w:bookmarkStart w:name="_Toc826780118" w:id="307578108"/>
      <w:bookmarkStart w:name="_Toc1965341514" w:id="631658189"/>
      <w:bookmarkStart w:name="_Toc1800032754" w:id="497178911"/>
      <w:bookmarkStart w:name="_Toc1210636435" w:id="189058516"/>
      <w:bookmarkStart w:name="_Toc200738116" w:id="1565206755"/>
      <w:bookmarkStart w:name="_Toc1049789364" w:id="1453630651"/>
      <w:bookmarkStart w:name="_Toc1204799322" w:id="367937589"/>
      <w:bookmarkStart w:name="_Toc985909859" w:id="2103868694"/>
      <w:r w:rsidR="00C57D33">
        <w:rPr/>
        <w:t>Configuration</w:t>
      </w:r>
      <w:bookmarkEnd w:id="137"/>
      <w:bookmarkEnd w:id="711616131"/>
      <w:bookmarkEnd w:id="903384331"/>
      <w:bookmarkEnd w:id="2127516634"/>
      <w:bookmarkEnd w:id="816178022"/>
      <w:bookmarkEnd w:id="655352480"/>
      <w:bookmarkEnd w:id="535036046"/>
      <w:bookmarkEnd w:id="1509874168"/>
      <w:bookmarkEnd w:id="307578108"/>
      <w:bookmarkEnd w:id="631658189"/>
      <w:bookmarkEnd w:id="497178911"/>
      <w:bookmarkEnd w:id="189058516"/>
      <w:bookmarkEnd w:id="1565206755"/>
      <w:bookmarkEnd w:id="1453630651"/>
      <w:bookmarkEnd w:id="367937589"/>
      <w:bookmarkEnd w:id="2103868694"/>
    </w:p>
    <w:p w:rsidR="6BC3FC56" w:rsidP="17EB153A" w:rsidRDefault="6BC3FC56" w14:paraId="2DFCD82C" w14:textId="2F7B1872">
      <w:pPr>
        <w:pStyle w:val="Normal"/>
        <w:rPr>
          <w:rFonts w:ascii="Times New Roman" w:hAnsi="Times New Roman" w:eastAsia="Times New Roman" w:cs="Times New Roman"/>
          <w:noProof w:val="0"/>
          <w:sz w:val="20"/>
          <w:szCs w:val="20"/>
          <w:lang w:val="en-US"/>
        </w:rPr>
      </w:pPr>
      <w:r w:rsidR="6BC3FC56">
        <w:rPr/>
        <w:t xml:space="preserve"> </w:t>
      </w:r>
      <w:r w:rsidRPr="08A9A8A2" w:rsidR="6BC3FC56">
        <w:rPr>
          <w:rFonts w:ascii="Times New Roman" w:hAnsi="Times New Roman" w:eastAsia="Times New Roman" w:cs="Times New Roman"/>
          <w:b w:val="0"/>
          <w:bCs w:val="0"/>
          <w:i w:val="0"/>
          <w:iCs w:val="0"/>
          <w:caps w:val="0"/>
          <w:smallCaps w:val="0"/>
          <w:noProof w:val="0"/>
          <w:color w:val="4D5156"/>
          <w:sz w:val="20"/>
          <w:szCs w:val="20"/>
          <w:lang w:val="en-US"/>
        </w:rPr>
        <w:t>Only configurations that directly apply for use with Configuration Manager are included here</w:t>
      </w:r>
      <w:r w:rsidRPr="08A9A8A2" w:rsidR="6BC3FC56">
        <w:rPr>
          <w:rFonts w:ascii="Roboto" w:hAnsi="Roboto" w:eastAsia="Roboto" w:cs="Roboto"/>
          <w:b w:val="0"/>
          <w:bCs w:val="0"/>
          <w:i w:val="0"/>
          <w:iCs w:val="0"/>
          <w:caps w:val="0"/>
          <w:smallCaps w:val="0"/>
          <w:noProof w:val="0"/>
          <w:color w:val="4D5156"/>
          <w:sz w:val="24"/>
          <w:szCs w:val="24"/>
          <w:lang w:val="en-US"/>
        </w:rPr>
        <w:t>.</w:t>
      </w:r>
    </w:p>
    <w:p w:rsidR="00C57D33" w:rsidP="00C57D33" w:rsidRDefault="00C57D33" w14:paraId="08C6A99B" w14:textId="77777777" w14:noSpellErr="1">
      <w:pPr>
        <w:pStyle w:val="Heading3"/>
        <w:ind w:left="691"/>
        <w:rPr/>
      </w:pPr>
      <w:bookmarkStart w:name="_Toc361155808" w:id="139"/>
      <w:bookmarkStart w:name="_Toc1596729314" w:id="299229130"/>
      <w:bookmarkStart w:name="_Toc1380782592" w:id="784731539"/>
      <w:bookmarkStart w:name="_Toc1010984182" w:id="1599080507"/>
      <w:bookmarkStart w:name="_Toc1116040779" w:id="958538902"/>
      <w:bookmarkStart w:name="_Toc175645286" w:id="706045967"/>
      <w:bookmarkStart w:name="_Toc393775693" w:id="783868748"/>
      <w:bookmarkStart w:name="_Toc1085721611" w:id="1335777454"/>
      <w:bookmarkStart w:name="_Toc1619685773" w:id="2089527324"/>
      <w:bookmarkStart w:name="_Toc1526409493" w:id="36245243"/>
      <w:bookmarkStart w:name="_Toc536706514" w:id="305072161"/>
      <w:bookmarkStart w:name="_Toc1137441281" w:id="2123897196"/>
      <w:bookmarkStart w:name="_Toc97486247" w:id="646744572"/>
      <w:bookmarkStart w:name="_Toc1663403286" w:id="610595876"/>
      <w:bookmarkStart w:name="_Toc1922569793" w:id="2099680820"/>
      <w:bookmarkStart w:name="_Toc946654720" w:id="192544413"/>
      <w:r w:rsidR="00C57D33">
        <w:rPr/>
        <w:t>Operating System</w:t>
      </w:r>
      <w:bookmarkEnd w:id="139"/>
      <w:bookmarkEnd w:id="299229130"/>
      <w:bookmarkEnd w:id="784731539"/>
      <w:bookmarkEnd w:id="1599080507"/>
      <w:bookmarkEnd w:id="958538902"/>
      <w:bookmarkEnd w:id="706045967"/>
      <w:bookmarkEnd w:id="783868748"/>
      <w:bookmarkEnd w:id="1335777454"/>
      <w:bookmarkEnd w:id="2089527324"/>
      <w:bookmarkEnd w:id="36245243"/>
      <w:bookmarkEnd w:id="305072161"/>
      <w:bookmarkEnd w:id="2123897196"/>
      <w:bookmarkEnd w:id="646744572"/>
      <w:bookmarkEnd w:id="610595876"/>
      <w:bookmarkEnd w:id="2099680820"/>
      <w:bookmarkEnd w:id="192544413"/>
    </w:p>
    <w:p w:rsidR="120E3E1C" w:rsidP="08A9A8A2" w:rsidRDefault="120E3E1C" w14:paraId="4B17DD1B" w14:textId="57624787">
      <w:pPr>
        <w:pStyle w:val="Normal"/>
        <w:rPr>
          <w:rFonts w:ascii="Times New Roman" w:hAnsi="Times New Roman" w:eastAsia="Times New Roman" w:cs="Times New Roman"/>
          <w:sz w:val="20"/>
          <w:szCs w:val="20"/>
        </w:rPr>
      </w:pPr>
      <w:r w:rsidR="120E3E1C">
        <w:rPr/>
        <w:t xml:space="preserve">  </w:t>
      </w:r>
      <w:r w:rsidRPr="08A9A8A2" w:rsidR="120E3E1C">
        <w:rPr>
          <w:rFonts w:ascii="Arial" w:hAnsi="Arial" w:eastAsia="Arial" w:cs="Arial"/>
          <w:sz w:val="22"/>
          <w:szCs w:val="22"/>
        </w:rPr>
        <w:t xml:space="preserve"> </w:t>
      </w:r>
      <w:r w:rsidRPr="08A9A8A2" w:rsidR="120E3E1C">
        <w:rPr>
          <w:rFonts w:ascii="Times New Roman" w:hAnsi="Times New Roman" w:eastAsia="Times New Roman" w:cs="Times New Roman"/>
          <w:sz w:val="20"/>
          <w:szCs w:val="20"/>
        </w:rPr>
        <w:t>Operating system management is the task of an individual who is usually referred to, in UNIX literature, as the system administrator. Unfortunately, only a few system administrator activities are straightforward enough to be correctly called administration. This and related guides are intended to help system administrators with their numerous duties.</w:t>
      </w:r>
    </w:p>
    <w:p w:rsidR="120E3E1C" w:rsidP="08A9A8A2" w:rsidRDefault="120E3E1C" w14:paraId="78B2D74B" w14:textId="60B436BF">
      <w:pPr>
        <w:pStyle w:val="Normal"/>
        <w:rPr>
          <w:rFonts w:ascii="Times New Roman" w:hAnsi="Times New Roman" w:eastAsia="Times New Roman" w:cs="Times New Roman"/>
          <w:sz w:val="20"/>
          <w:szCs w:val="20"/>
        </w:rPr>
      </w:pPr>
      <w:r w:rsidRPr="08A9A8A2" w:rsidR="120E3E1C">
        <w:rPr>
          <w:rFonts w:ascii="Times New Roman" w:hAnsi="Times New Roman" w:eastAsia="Times New Roman" w:cs="Times New Roman"/>
          <w:sz w:val="20"/>
          <w:szCs w:val="20"/>
        </w:rPr>
        <w:t xml:space="preserve">This operating system provides its own </w:t>
      </w:r>
      <w:r w:rsidRPr="08A9A8A2" w:rsidR="05409B2C">
        <w:rPr>
          <w:rFonts w:ascii="Times New Roman" w:hAnsi="Times New Roman" w:eastAsia="Times New Roman" w:cs="Times New Roman"/>
          <w:sz w:val="20"/>
          <w:szCs w:val="20"/>
        </w:rPr>
        <w:t>version</w:t>
      </w:r>
      <w:r w:rsidRPr="08A9A8A2" w:rsidR="120E3E1C">
        <w:rPr>
          <w:rFonts w:ascii="Times New Roman" w:hAnsi="Times New Roman" w:eastAsia="Times New Roman" w:cs="Times New Roman"/>
          <w:sz w:val="20"/>
          <w:szCs w:val="20"/>
        </w:rPr>
        <w:t xml:space="preserve"> of system-management support in order to promote ease of use and to improve security and integrity.</w:t>
      </w:r>
    </w:p>
    <w:p w:rsidR="120E3E1C" w:rsidP="594BCCF6" w:rsidRDefault="120E3E1C" w14:paraId="062C538D" w14:textId="16655C2C">
      <w:pPr>
        <w:pStyle w:val="Normal"/>
        <w:rPr>
          <w:rFonts w:ascii="Arial" w:hAnsi="Arial" w:eastAsia="Arial" w:cs="Arial"/>
          <w:sz w:val="22"/>
          <w:szCs w:val="22"/>
        </w:rPr>
      </w:pPr>
      <w:r w:rsidRPr="08A9A8A2" w:rsidR="120E3E1C">
        <w:rPr>
          <w:rFonts w:ascii="Times New Roman" w:hAnsi="Times New Roman" w:eastAsia="Times New Roman" w:cs="Times New Roman"/>
          <w:sz w:val="20"/>
          <w:szCs w:val="20"/>
        </w:rPr>
        <w:t>In most cases, running 32-bit applications on 64-bit hardware is not a problem, because 64-bit hardware can run both 64-bit and 32-bit software. However, 32-bit hardware cannot run 64-bit software</w:t>
      </w:r>
      <w:r w:rsidRPr="08A9A8A2" w:rsidR="120E3E1C">
        <w:rPr>
          <w:rFonts w:ascii="Arial" w:hAnsi="Arial" w:eastAsia="Arial" w:cs="Arial"/>
          <w:sz w:val="22"/>
          <w:szCs w:val="22"/>
        </w:rPr>
        <w:t>.</w:t>
      </w:r>
    </w:p>
    <w:p w:rsidR="594BCCF6" w:rsidP="594BCCF6" w:rsidRDefault="594BCCF6" w14:paraId="797EF58E" w14:textId="41FCB2A4">
      <w:pPr>
        <w:pStyle w:val="Normal"/>
      </w:pPr>
    </w:p>
    <w:p w:rsidR="00C57D33" w:rsidP="00C57D33" w:rsidRDefault="00C57D33" w14:paraId="7264F7D8" w14:textId="77777777">
      <w:pPr>
        <w:pStyle w:val="Heading3"/>
        <w:ind w:left="691"/>
        <w:rPr/>
      </w:pPr>
      <w:bookmarkStart w:name="_Toc361155809" w:id="141"/>
      <w:bookmarkStart w:name="_Toc589641692" w:id="1897014151"/>
      <w:bookmarkStart w:name="_Toc242523622" w:id="1728415119"/>
      <w:bookmarkStart w:name="_Toc867345825" w:id="2020823081"/>
      <w:bookmarkStart w:name="_Toc1477344583" w:id="1341040733"/>
      <w:bookmarkStart w:name="_Toc847459622" w:id="1901256147"/>
      <w:bookmarkStart w:name="_Toc290930258" w:id="1239759084"/>
      <w:bookmarkStart w:name="_Toc717643852" w:id="518939896"/>
      <w:bookmarkStart w:name="_Toc1177134260" w:id="420554824"/>
      <w:bookmarkStart w:name="_Toc642550269" w:id="1146726336"/>
      <w:bookmarkStart w:name="_Toc711054928" w:id="2021826689"/>
      <w:bookmarkStart w:name="_Toc796372004" w:id="1277247036"/>
      <w:bookmarkStart w:name="_Toc1146919886" w:id="2104691775"/>
      <w:bookmarkStart w:name="_Toc1673204298" w:id="1255943962"/>
      <w:bookmarkStart w:name="_Toc1668404185" w:id="1785706612"/>
      <w:bookmarkStart w:name="_Toc338786895" w:id="1399162008"/>
      <w:r w:rsidR="00C57D33">
        <w:rPr/>
        <w:t>Database</w:t>
      </w:r>
      <w:bookmarkEnd w:id="141"/>
      <w:bookmarkEnd w:id="1897014151"/>
      <w:bookmarkEnd w:id="1728415119"/>
      <w:bookmarkEnd w:id="2020823081"/>
      <w:bookmarkEnd w:id="1341040733"/>
      <w:bookmarkEnd w:id="1901256147"/>
      <w:bookmarkEnd w:id="1239759084"/>
      <w:bookmarkEnd w:id="518939896"/>
      <w:bookmarkEnd w:id="420554824"/>
      <w:bookmarkEnd w:id="1146726336"/>
      <w:bookmarkEnd w:id="2021826689"/>
      <w:bookmarkEnd w:id="1277247036"/>
      <w:bookmarkEnd w:id="2104691775"/>
      <w:bookmarkEnd w:id="1255943962"/>
      <w:bookmarkEnd w:id="1785706612"/>
      <w:bookmarkEnd w:id="1399162008"/>
    </w:p>
    <w:p w:rsidR="2975ED8F" w:rsidP="08A9A8A2" w:rsidRDefault="2975ED8F" w14:paraId="6D092AD5" w14:textId="1D0D3FAB">
      <w:pPr>
        <w:pStyle w:val="Normal"/>
        <w:rPr>
          <w:rFonts w:ascii="Times New Roman" w:hAnsi="Times New Roman" w:eastAsia="Times New Roman" w:cs="Times New Roman"/>
          <w:sz w:val="20"/>
          <w:szCs w:val="20"/>
        </w:rPr>
      </w:pPr>
      <w:r w:rsidRPr="08A9A8A2" w:rsidR="2975ED8F">
        <w:rPr>
          <w:rFonts w:ascii="Times New Roman" w:hAnsi="Times New Roman" w:eastAsia="Times New Roman" w:cs="Times New Roman"/>
          <w:sz w:val="20"/>
          <w:szCs w:val="20"/>
        </w:rPr>
        <w:t xml:space="preserve">Database configuration is to </w:t>
      </w:r>
      <w:r w:rsidRPr="08A9A8A2" w:rsidR="3E5ABDC7">
        <w:rPr>
          <w:rFonts w:ascii="Times New Roman" w:hAnsi="Times New Roman" w:eastAsia="Times New Roman" w:cs="Times New Roman"/>
          <w:sz w:val="20"/>
          <w:szCs w:val="20"/>
        </w:rPr>
        <w:t>set up</w:t>
      </w:r>
      <w:r w:rsidRPr="08A9A8A2" w:rsidR="2975ED8F">
        <w:rPr>
          <w:rFonts w:ascii="Times New Roman" w:hAnsi="Times New Roman" w:eastAsia="Times New Roman" w:cs="Times New Roman"/>
          <w:sz w:val="20"/>
          <w:szCs w:val="20"/>
        </w:rPr>
        <w:t xml:space="preserve"> the connection details required to connect to your database from Visual Paradigm. Database configuration is required because: Select Tools &gt; DB &gt; Database Configuration… from the toolbar. At the top left corner of the Database Configuration window, set the (Programming) Language of your project</w:t>
      </w:r>
      <w:r w:rsidRPr="08A9A8A2" w:rsidR="2975ED8F">
        <w:rPr>
          <w:rFonts w:ascii="Times New Roman" w:hAnsi="Times New Roman" w:eastAsia="Times New Roman" w:cs="Times New Roman"/>
          <w:sz w:val="20"/>
          <w:szCs w:val="20"/>
        </w:rPr>
        <w:t>.</w:t>
      </w:r>
    </w:p>
    <w:p w:rsidR="00C57D33" w:rsidP="00C57D33" w:rsidRDefault="00C57D33" w14:paraId="590EC60F" w14:textId="77777777">
      <w:pPr>
        <w:pStyle w:val="Heading3"/>
        <w:ind w:left="691"/>
        <w:rPr/>
      </w:pPr>
      <w:bookmarkStart w:name="_Toc361155810" w:id="143"/>
      <w:bookmarkStart w:name="_Toc93631920" w:id="1185818499"/>
      <w:bookmarkStart w:name="_Toc1630631696" w:id="1044571761"/>
      <w:bookmarkStart w:name="_Toc1056322794" w:id="738725333"/>
      <w:bookmarkStart w:name="_Toc1667317481" w:id="1246567629"/>
      <w:bookmarkStart w:name="_Toc631304653" w:id="658495464"/>
      <w:bookmarkStart w:name="_Toc1003504071" w:id="949253781"/>
      <w:bookmarkStart w:name="_Toc572916780" w:id="1198819319"/>
      <w:bookmarkStart w:name="_Toc18323133" w:id="913379933"/>
      <w:bookmarkStart w:name="_Toc364999408" w:id="1292850489"/>
      <w:bookmarkStart w:name="_Toc1839260798" w:id="1283249843"/>
      <w:bookmarkStart w:name="_Toc451600372" w:id="1726276704"/>
      <w:bookmarkStart w:name="_Toc1584094670" w:id="1709918350"/>
      <w:bookmarkStart w:name="_Toc1391827703" w:id="687769698"/>
      <w:bookmarkStart w:name="_Toc398719378" w:id="229657313"/>
      <w:bookmarkStart w:name="_Toc155945117" w:id="1882607188"/>
      <w:r w:rsidR="00C57D33">
        <w:rPr/>
        <w:t>Network</w:t>
      </w:r>
      <w:bookmarkEnd w:id="143"/>
      <w:r w:rsidR="00C57D33">
        <w:rPr/>
        <w:t xml:space="preserve"> </w:t>
      </w:r>
      <w:bookmarkEnd w:id="1185818499"/>
      <w:bookmarkEnd w:id="1044571761"/>
      <w:bookmarkEnd w:id="738725333"/>
      <w:bookmarkEnd w:id="1246567629"/>
      <w:bookmarkEnd w:id="658495464"/>
      <w:bookmarkEnd w:id="949253781"/>
      <w:bookmarkEnd w:id="1198819319"/>
      <w:bookmarkEnd w:id="913379933"/>
      <w:bookmarkEnd w:id="1292850489"/>
      <w:bookmarkEnd w:id="1283249843"/>
      <w:bookmarkEnd w:id="1726276704"/>
      <w:bookmarkEnd w:id="1709918350"/>
      <w:bookmarkEnd w:id="687769698"/>
      <w:bookmarkEnd w:id="229657313"/>
      <w:bookmarkEnd w:id="1882607188"/>
    </w:p>
    <w:p w:rsidR="633876C9" w:rsidP="08A9A8A2" w:rsidRDefault="633876C9" w14:paraId="68BECC67" w14:textId="600B51FF">
      <w:pPr>
        <w:pStyle w:val="Normal"/>
        <w:rPr>
          <w:rFonts w:ascii="Times New Roman" w:hAnsi="Times New Roman" w:eastAsia="Times New Roman" w:cs="Times New Roman"/>
          <w:sz w:val="20"/>
          <w:szCs w:val="20"/>
        </w:rPr>
      </w:pPr>
      <w:r w:rsidRPr="08A9A8A2" w:rsidR="633876C9">
        <w:rPr>
          <w:rFonts w:ascii="Arial" w:hAnsi="Arial" w:eastAsia="Arial" w:cs="Arial"/>
          <w:sz w:val="22"/>
          <w:szCs w:val="22"/>
        </w:rPr>
        <w:t xml:space="preserve"> </w:t>
      </w:r>
      <w:r w:rsidRPr="08A9A8A2" w:rsidR="633876C9">
        <w:rPr>
          <w:rFonts w:ascii="Times New Roman" w:hAnsi="Times New Roman" w:eastAsia="Times New Roman" w:cs="Times New Roman"/>
          <w:sz w:val="20"/>
          <w:szCs w:val="20"/>
        </w:rPr>
        <w:t>Network configuration is the process of assigning network settings, policies, flows, and controls. In a virtual network, it’s easier to make network configuration changes because physical network devices appliances are replaced by software, removing the need for extensive manual configuration.</w:t>
      </w:r>
    </w:p>
    <w:p w:rsidR="17EB153A" w:rsidP="08A9A8A2" w:rsidRDefault="17EB153A" w14:paraId="0C563374" w14:textId="5DD5CC9B">
      <w:pPr>
        <w:pStyle w:val="Normal"/>
        <w:rPr>
          <w:rFonts w:ascii="Times New Roman" w:hAnsi="Times New Roman" w:eastAsia="Times New Roman" w:cs="Times New Roman"/>
          <w:sz w:val="20"/>
          <w:szCs w:val="20"/>
        </w:rPr>
      </w:pPr>
    </w:p>
    <w:p w:rsidR="34C6228F" w:rsidP="08A9A8A2" w:rsidRDefault="34C6228F" w14:paraId="1A6E2F56" w14:textId="7CC95F7A">
      <w:pPr>
        <w:pStyle w:val="ListParagraph"/>
        <w:numPr>
          <w:ilvl w:val="0"/>
          <w:numId w:val="29"/>
        </w:numPr>
        <w:ind w:left="705" w:hanging="345"/>
        <w:rPr>
          <w:rFonts w:ascii="Times New Roman" w:hAnsi="Times New Roman" w:eastAsia="Times New Roman" w:cs="Times New Roman"/>
          <w:b w:val="0"/>
          <w:bCs w:val="0"/>
          <w:i w:val="0"/>
          <w:iCs w:val="0"/>
          <w:caps w:val="0"/>
          <w:smallCaps w:val="0"/>
          <w:noProof w:val="0"/>
          <w:color w:val="565656"/>
          <w:sz w:val="20"/>
          <w:szCs w:val="20"/>
          <w:lang w:val="en-US"/>
        </w:rPr>
      </w:pPr>
      <w:r w:rsidRPr="08A9A8A2" w:rsidR="34C6228F">
        <w:rPr>
          <w:rFonts w:ascii="Times New Roman" w:hAnsi="Times New Roman" w:eastAsia="Times New Roman" w:cs="Times New Roman"/>
          <w:b w:val="0"/>
          <w:bCs w:val="0"/>
          <w:i w:val="0"/>
          <w:iCs w:val="0"/>
          <w:caps w:val="0"/>
          <w:smallCaps w:val="0"/>
          <w:noProof w:val="0"/>
          <w:color w:val="565656"/>
          <w:sz w:val="20"/>
          <w:szCs w:val="20"/>
          <w:lang w:val="en-US"/>
        </w:rPr>
        <w:t>Automated data tracking and reporting, allowing administrators to spot any configuration changes and potential threats or issues</w:t>
      </w:r>
    </w:p>
    <w:p w:rsidR="34C6228F" w:rsidP="08A9A8A2" w:rsidRDefault="34C6228F" w14:paraId="417F78B6" w14:textId="40345CBA">
      <w:pPr>
        <w:pStyle w:val="ListParagraph"/>
        <w:numPr>
          <w:ilvl w:val="0"/>
          <w:numId w:val="29"/>
        </w:numPr>
        <w:ind w:left="705" w:hanging="345"/>
        <w:rPr>
          <w:rFonts w:ascii="Times New Roman" w:hAnsi="Times New Roman" w:eastAsia="Times New Roman" w:cs="Times New Roman"/>
          <w:b w:val="0"/>
          <w:bCs w:val="0"/>
          <w:i w:val="0"/>
          <w:iCs w:val="0"/>
          <w:caps w:val="0"/>
          <w:smallCaps w:val="0"/>
          <w:noProof w:val="0"/>
          <w:color w:val="565656"/>
          <w:sz w:val="20"/>
          <w:szCs w:val="20"/>
          <w:lang w:val="en-US"/>
        </w:rPr>
      </w:pPr>
      <w:r w:rsidRPr="08A9A8A2" w:rsidR="34C6228F">
        <w:rPr>
          <w:rFonts w:ascii="Times New Roman" w:hAnsi="Times New Roman" w:eastAsia="Times New Roman" w:cs="Times New Roman"/>
          <w:b w:val="0"/>
          <w:bCs w:val="0"/>
          <w:i w:val="0"/>
          <w:iCs w:val="0"/>
          <w:caps w:val="0"/>
          <w:smallCaps w:val="0"/>
          <w:noProof w:val="0"/>
          <w:color w:val="565656"/>
          <w:sz w:val="20"/>
          <w:szCs w:val="20"/>
          <w:lang w:val="en-US"/>
        </w:rPr>
        <w:t>An easy way to make bulk changes, such as a blanket password change in a situation where passwords are compromised</w:t>
      </w:r>
    </w:p>
    <w:p w:rsidR="17EB153A" w:rsidP="08A9A8A2" w:rsidRDefault="17EB153A" w14:paraId="194E1F99" w14:textId="272DBF68">
      <w:pPr>
        <w:pStyle w:val="Normal"/>
        <w:rPr>
          <w:rFonts w:ascii="Times New Roman" w:hAnsi="Times New Roman" w:eastAsia="Times New Roman" w:cs="Times New Roman"/>
          <w:sz w:val="20"/>
          <w:szCs w:val="20"/>
        </w:rPr>
      </w:pPr>
    </w:p>
    <w:p w:rsidR="00C57D33" w:rsidP="00C57D33" w:rsidRDefault="00C57D33" w14:paraId="40A35EEB" w14:textId="77777777">
      <w:pPr>
        <w:pStyle w:val="Heading3"/>
        <w:ind w:left="691"/>
        <w:rPr/>
      </w:pPr>
      <w:bookmarkStart w:name="_Toc361155811" w:id="145"/>
      <w:bookmarkStart w:name="_Toc1694085861" w:id="1820638365"/>
      <w:bookmarkStart w:name="_Toc205388711" w:id="1813590972"/>
      <w:bookmarkStart w:name="_Toc1680846317" w:id="1057770222"/>
      <w:bookmarkStart w:name="_Toc788726029" w:id="665591686"/>
      <w:bookmarkStart w:name="_Toc1300778910" w:id="371380729"/>
      <w:bookmarkStart w:name="_Toc796736089" w:id="1692047078"/>
      <w:bookmarkStart w:name="_Toc906820263" w:id="1699033128"/>
      <w:bookmarkStart w:name="_Toc1226465277" w:id="2102564868"/>
      <w:bookmarkStart w:name="_Toc156200099" w:id="857995247"/>
      <w:bookmarkStart w:name="_Toc2028844978" w:id="232641907"/>
      <w:bookmarkStart w:name="_Toc15091962" w:id="1696862982"/>
      <w:bookmarkStart w:name="_Toc336583007" w:id="1381376583"/>
      <w:bookmarkStart w:name="_Toc1348557397" w:id="413670081"/>
      <w:bookmarkStart w:name="_Toc1936730834" w:id="179554537"/>
      <w:bookmarkStart w:name="_Toc777851822" w:id="1301350184"/>
      <w:r w:rsidR="00C57D33">
        <w:rPr/>
        <w:t>Desktop</w:t>
      </w:r>
      <w:bookmarkEnd w:id="145"/>
      <w:bookmarkEnd w:id="1820638365"/>
      <w:bookmarkEnd w:id="1813590972"/>
      <w:bookmarkEnd w:id="1057770222"/>
      <w:bookmarkEnd w:id="665591686"/>
      <w:bookmarkEnd w:id="371380729"/>
      <w:bookmarkEnd w:id="1692047078"/>
      <w:bookmarkEnd w:id="1699033128"/>
      <w:bookmarkEnd w:id="2102564868"/>
      <w:bookmarkEnd w:id="857995247"/>
      <w:bookmarkEnd w:id="232641907"/>
      <w:bookmarkEnd w:id="1696862982"/>
      <w:bookmarkEnd w:id="1381376583"/>
      <w:bookmarkEnd w:id="413670081"/>
      <w:bookmarkEnd w:id="179554537"/>
      <w:bookmarkEnd w:id="1301350184"/>
    </w:p>
    <w:p w:rsidR="2FFA200E" w:rsidP="08A9A8A2" w:rsidRDefault="2FFA200E" w14:paraId="72146D43" w14:textId="3A4D911C">
      <w:pPr>
        <w:pStyle w:val="Normal"/>
        <w:rPr>
          <w:rFonts w:ascii="Arial" w:hAnsi="Arial" w:eastAsia="Arial" w:cs="Arial"/>
          <w:b w:val="0"/>
          <w:bCs w:val="0"/>
          <w:i w:val="0"/>
          <w:iCs w:val="0"/>
          <w:caps w:val="0"/>
          <w:smallCaps w:val="0"/>
          <w:noProof w:val="0"/>
          <w:color w:val="4D5156"/>
          <w:sz w:val="22"/>
          <w:szCs w:val="22"/>
          <w:lang w:val="en-US"/>
        </w:rPr>
      </w:pPr>
      <w:r w:rsidR="2FFA200E">
        <w:rPr/>
        <w:t xml:space="preserve"> </w:t>
      </w:r>
      <w:r w:rsidRPr="08A9A8A2" w:rsidR="2FFA200E">
        <w:rPr>
          <w:rFonts w:ascii="Times New Roman" w:hAnsi="Times New Roman" w:eastAsia="Times New Roman" w:cs="Times New Roman"/>
          <w:b w:val="0"/>
          <w:bCs w:val="0"/>
          <w:i w:val="0"/>
          <w:iCs w:val="0"/>
          <w:caps w:val="0"/>
          <w:smallCaps w:val="0"/>
          <w:noProof w:val="0"/>
          <w:color w:val="4D5156"/>
          <w:sz w:val="20"/>
          <w:szCs w:val="20"/>
          <w:lang w:val="en-US"/>
        </w:rPr>
        <w:t>Configuration represents the way in which a system is set up, related to the assortment of components that make up the system, it can refer to hardware, software, or a combination of both.</w:t>
      </w:r>
    </w:p>
    <w:p w:rsidR="17EB153A" w:rsidP="17EB153A" w:rsidRDefault="17EB153A" w14:paraId="0EEBEEDA" w14:textId="3195FB74">
      <w:pPr>
        <w:pStyle w:val="Normal"/>
        <w:rPr>
          <w:rFonts w:ascii="Roboto" w:hAnsi="Roboto" w:eastAsia="Roboto" w:cs="Roboto"/>
          <w:b w:val="0"/>
          <w:bCs w:val="0"/>
          <w:i w:val="0"/>
          <w:iCs w:val="0"/>
          <w:caps w:val="0"/>
          <w:smallCaps w:val="0"/>
          <w:noProof w:val="0"/>
          <w:color w:val="4D5156"/>
          <w:sz w:val="24"/>
          <w:szCs w:val="24"/>
          <w:lang w:val="en-US"/>
        </w:rPr>
      </w:pPr>
    </w:p>
    <w:p w:rsidR="2FFA200E" w:rsidP="17EB153A" w:rsidRDefault="2FFA200E" w14:paraId="34272232" w14:textId="5D612CFE">
      <w:pPr>
        <w:spacing w:line="269" w:lineRule="exact"/>
        <w:jc w:val="left"/>
      </w:pPr>
      <w:r w:rsidRPr="17EB153A" w:rsidR="2FFA200E">
        <w:rPr>
          <w:rFonts w:ascii="Roboto" w:hAnsi="Roboto" w:eastAsia="Roboto" w:cs="Roboto"/>
          <w:b w:val="1"/>
          <w:bCs w:val="1"/>
          <w:i w:val="0"/>
          <w:iCs w:val="0"/>
          <w:caps w:val="0"/>
          <w:smallCaps w:val="0"/>
          <w:strike w:val="0"/>
          <w:dstrike w:val="0"/>
          <w:noProof w:val="0"/>
          <w:color w:val="100515"/>
          <w:sz w:val="22"/>
          <w:szCs w:val="22"/>
          <w:u w:val="none"/>
          <w:lang w:val="en-US"/>
        </w:rPr>
        <w:t>Minimum Standard Configuration</w:t>
      </w:r>
    </w:p>
    <w:p w:rsidR="2FFA200E" w:rsidP="08A9A8A2" w:rsidRDefault="2FFA200E" w14:paraId="7799AF7E" w14:textId="6D8ED2E7">
      <w:pPr>
        <w:pStyle w:val="ListParagraph"/>
        <w:numPr>
          <w:ilvl w:val="0"/>
          <w:numId w:val="29"/>
        </w:numPr>
        <w:jc w:val="left"/>
        <w:rPr>
          <w:rFonts w:ascii="Times New Roman" w:hAnsi="Times New Roman" w:eastAsia="Times New Roman" w:cs="Times New Roman"/>
          <w:b w:val="0"/>
          <w:bCs w:val="0"/>
          <w:i w:val="0"/>
          <w:iCs w:val="0"/>
          <w:caps w:val="0"/>
          <w:smallCaps w:val="0"/>
          <w:strike w:val="0"/>
          <w:dstrike w:val="0"/>
          <w:noProof w:val="0"/>
          <w:color w:val="100515"/>
          <w:sz w:val="20"/>
          <w:szCs w:val="20"/>
          <w:u w:val="none"/>
          <w:lang w:val="en-US"/>
        </w:rPr>
      </w:pPr>
      <w:r w:rsidRPr="08A9A8A2" w:rsidR="2FFA200E">
        <w:rPr>
          <w:rFonts w:ascii="Times New Roman" w:hAnsi="Times New Roman" w:eastAsia="Times New Roman" w:cs="Times New Roman"/>
          <w:b w:val="0"/>
          <w:bCs w:val="0"/>
          <w:i w:val="0"/>
          <w:iCs w:val="0"/>
          <w:caps w:val="0"/>
          <w:smallCaps w:val="0"/>
          <w:strike w:val="0"/>
          <w:dstrike w:val="0"/>
          <w:noProof w:val="0"/>
          <w:color w:val="100515"/>
          <w:sz w:val="20"/>
          <w:szCs w:val="20"/>
          <w:u w:val="none"/>
          <w:lang w:val="en-US"/>
        </w:rPr>
        <w:t>Intel i5 or equivalent AMD processor</w:t>
      </w:r>
      <w:r>
        <w:br/>
      </w:r>
    </w:p>
    <w:p w:rsidR="2FFA200E" w:rsidP="08A9A8A2" w:rsidRDefault="2FFA200E" w14:paraId="3A6C1300" w14:textId="359D2F1D">
      <w:pPr>
        <w:pStyle w:val="ListParagraph"/>
        <w:numPr>
          <w:ilvl w:val="0"/>
          <w:numId w:val="29"/>
        </w:numPr>
        <w:jc w:val="left"/>
        <w:rPr>
          <w:rFonts w:ascii="Times New Roman" w:hAnsi="Times New Roman" w:eastAsia="Times New Roman" w:cs="Times New Roman"/>
          <w:b w:val="0"/>
          <w:bCs w:val="0"/>
          <w:i w:val="0"/>
          <w:iCs w:val="0"/>
          <w:caps w:val="0"/>
          <w:smallCaps w:val="0"/>
          <w:strike w:val="0"/>
          <w:dstrike w:val="0"/>
          <w:noProof w:val="0"/>
          <w:color w:val="100515"/>
          <w:sz w:val="20"/>
          <w:szCs w:val="20"/>
          <w:u w:val="none"/>
          <w:lang w:val="en-US"/>
        </w:rPr>
      </w:pPr>
      <w:r w:rsidRPr="08A9A8A2" w:rsidR="2FFA200E">
        <w:rPr>
          <w:rFonts w:ascii="Times New Roman" w:hAnsi="Times New Roman" w:eastAsia="Times New Roman" w:cs="Times New Roman"/>
          <w:b w:val="0"/>
          <w:bCs w:val="0"/>
          <w:i w:val="0"/>
          <w:iCs w:val="0"/>
          <w:caps w:val="0"/>
          <w:smallCaps w:val="0"/>
          <w:strike w:val="0"/>
          <w:dstrike w:val="0"/>
          <w:noProof w:val="0"/>
          <w:color w:val="100515"/>
          <w:sz w:val="20"/>
          <w:szCs w:val="20"/>
          <w:u w:val="none"/>
          <w:lang w:val="en-US"/>
        </w:rPr>
        <w:t>8 GB RAM minimum</w:t>
      </w:r>
    </w:p>
    <w:p w:rsidR="2FFA200E" w:rsidP="08A9A8A2" w:rsidRDefault="2FFA200E" w14:paraId="0AAD79FC" w14:textId="6D1AB85F">
      <w:pPr>
        <w:pStyle w:val="ListParagraph"/>
        <w:numPr>
          <w:ilvl w:val="0"/>
          <w:numId w:val="29"/>
        </w:numPr>
        <w:jc w:val="left"/>
        <w:rPr>
          <w:rFonts w:ascii="Times New Roman" w:hAnsi="Times New Roman" w:eastAsia="Times New Roman" w:cs="Times New Roman"/>
          <w:b w:val="0"/>
          <w:bCs w:val="0"/>
          <w:i w:val="0"/>
          <w:iCs w:val="0"/>
          <w:caps w:val="0"/>
          <w:smallCaps w:val="0"/>
          <w:strike w:val="0"/>
          <w:dstrike w:val="0"/>
          <w:noProof w:val="0"/>
          <w:color w:val="100515"/>
          <w:sz w:val="20"/>
          <w:szCs w:val="20"/>
          <w:u w:val="none"/>
          <w:lang w:val="en-US"/>
        </w:rPr>
      </w:pPr>
      <w:r w:rsidRPr="08A9A8A2" w:rsidR="2FFA200E">
        <w:rPr>
          <w:rFonts w:ascii="Times New Roman" w:hAnsi="Times New Roman" w:eastAsia="Times New Roman" w:cs="Times New Roman"/>
          <w:b w:val="0"/>
          <w:bCs w:val="0"/>
          <w:i w:val="0"/>
          <w:iCs w:val="0"/>
          <w:caps w:val="0"/>
          <w:smallCaps w:val="0"/>
          <w:strike w:val="0"/>
          <w:dstrike w:val="0"/>
          <w:noProof w:val="0"/>
          <w:color w:val="100515"/>
          <w:sz w:val="20"/>
          <w:szCs w:val="20"/>
          <w:u w:val="none"/>
          <w:lang w:val="en-US"/>
        </w:rPr>
        <w:t>500 GB solid state (SSD) hard drive minimum</w:t>
      </w:r>
      <w:r>
        <w:br/>
      </w:r>
    </w:p>
    <w:p w:rsidR="2FFA200E" w:rsidP="08A9A8A2" w:rsidRDefault="2FFA200E" w14:paraId="1CA194FD" w14:textId="33E50B84">
      <w:pPr>
        <w:pStyle w:val="ListParagraph"/>
        <w:numPr>
          <w:ilvl w:val="0"/>
          <w:numId w:val="29"/>
        </w:numPr>
        <w:jc w:val="left"/>
        <w:rPr>
          <w:rFonts w:ascii="Times New Roman" w:hAnsi="Times New Roman" w:eastAsia="Times New Roman" w:cs="Times New Roman"/>
          <w:b w:val="0"/>
          <w:bCs w:val="0"/>
          <w:i w:val="0"/>
          <w:iCs w:val="0"/>
          <w:caps w:val="0"/>
          <w:smallCaps w:val="0"/>
          <w:strike w:val="0"/>
          <w:dstrike w:val="0"/>
          <w:noProof w:val="0"/>
          <w:color w:val="100515"/>
          <w:sz w:val="20"/>
          <w:szCs w:val="20"/>
          <w:u w:val="none"/>
          <w:lang w:val="en-US"/>
        </w:rPr>
      </w:pPr>
      <w:r w:rsidRPr="08A9A8A2" w:rsidR="2FFA200E">
        <w:rPr>
          <w:rFonts w:ascii="Times New Roman" w:hAnsi="Times New Roman" w:eastAsia="Times New Roman" w:cs="Times New Roman"/>
          <w:b w:val="0"/>
          <w:bCs w:val="0"/>
          <w:i w:val="0"/>
          <w:iCs w:val="0"/>
          <w:caps w:val="0"/>
          <w:smallCaps w:val="0"/>
          <w:strike w:val="0"/>
          <w:dstrike w:val="0"/>
          <w:noProof w:val="0"/>
          <w:color w:val="100515"/>
          <w:sz w:val="20"/>
          <w:szCs w:val="20"/>
          <w:u w:val="none"/>
          <w:lang w:val="en-US"/>
        </w:rPr>
        <w:t>Web camera</w:t>
      </w:r>
    </w:p>
    <w:p w:rsidR="2FFA200E" w:rsidP="08A9A8A2" w:rsidRDefault="2FFA200E" w14:paraId="76F2537E" w14:textId="1E51FC1D">
      <w:pPr>
        <w:pStyle w:val="ListParagraph"/>
        <w:numPr>
          <w:ilvl w:val="0"/>
          <w:numId w:val="29"/>
        </w:numPr>
        <w:jc w:val="left"/>
        <w:rPr>
          <w:rFonts w:ascii="Times New Roman" w:hAnsi="Times New Roman" w:eastAsia="Times New Roman" w:cs="Times New Roman"/>
          <w:b w:val="0"/>
          <w:bCs w:val="0"/>
          <w:i w:val="0"/>
          <w:iCs w:val="0"/>
          <w:caps w:val="0"/>
          <w:smallCaps w:val="0"/>
          <w:strike w:val="0"/>
          <w:dstrike w:val="0"/>
          <w:noProof w:val="0"/>
          <w:color w:val="100515"/>
          <w:sz w:val="20"/>
          <w:szCs w:val="20"/>
          <w:u w:val="none"/>
          <w:lang w:val="en-US"/>
        </w:rPr>
      </w:pPr>
      <w:r w:rsidRPr="08A9A8A2" w:rsidR="2FFA200E">
        <w:rPr>
          <w:rFonts w:ascii="Times New Roman" w:hAnsi="Times New Roman" w:eastAsia="Times New Roman" w:cs="Times New Roman"/>
          <w:b w:val="0"/>
          <w:bCs w:val="0"/>
          <w:i w:val="0"/>
          <w:iCs w:val="0"/>
          <w:caps w:val="0"/>
          <w:smallCaps w:val="0"/>
          <w:strike w:val="0"/>
          <w:dstrike w:val="0"/>
          <w:noProof w:val="0"/>
          <w:color w:val="100515"/>
          <w:sz w:val="20"/>
          <w:szCs w:val="20"/>
          <w:u w:val="none"/>
          <w:lang w:val="en-US"/>
        </w:rPr>
        <w:t>Network: 10/100/1000 BASE-T Ethernet</w:t>
      </w:r>
    </w:p>
    <w:p w:rsidR="2FFA200E" w:rsidP="08A9A8A2" w:rsidRDefault="2FFA200E" w14:paraId="676F30CA" w14:textId="1E57E173">
      <w:pPr>
        <w:pStyle w:val="ListParagraph"/>
        <w:numPr>
          <w:ilvl w:val="0"/>
          <w:numId w:val="29"/>
        </w:numPr>
        <w:jc w:val="left"/>
        <w:rPr>
          <w:rFonts w:ascii="Times New Roman" w:hAnsi="Times New Roman" w:eastAsia="Times New Roman" w:cs="Times New Roman"/>
          <w:b w:val="0"/>
          <w:bCs w:val="0"/>
          <w:i w:val="0"/>
          <w:iCs w:val="0"/>
          <w:caps w:val="0"/>
          <w:smallCaps w:val="0"/>
          <w:strike w:val="0"/>
          <w:dstrike w:val="0"/>
          <w:noProof w:val="0"/>
          <w:color w:val="100515"/>
          <w:sz w:val="20"/>
          <w:szCs w:val="20"/>
          <w:u w:val="none"/>
          <w:lang w:val="en-US"/>
        </w:rPr>
      </w:pPr>
      <w:r w:rsidRPr="08A9A8A2" w:rsidR="2FFA200E">
        <w:rPr>
          <w:rFonts w:ascii="Times New Roman" w:hAnsi="Times New Roman" w:eastAsia="Times New Roman" w:cs="Times New Roman"/>
          <w:b w:val="0"/>
          <w:bCs w:val="0"/>
          <w:i w:val="0"/>
          <w:iCs w:val="0"/>
          <w:caps w:val="0"/>
          <w:smallCaps w:val="0"/>
          <w:strike w:val="0"/>
          <w:dstrike w:val="0"/>
          <w:noProof w:val="0"/>
          <w:color w:val="100515"/>
          <w:sz w:val="20"/>
          <w:szCs w:val="20"/>
          <w:u w:val="none"/>
          <w:lang w:val="en-US"/>
        </w:rPr>
        <w:t>Wireless: 802.11 g/n dual band (2.4/5.0 GHz)</w:t>
      </w:r>
    </w:p>
    <w:p w:rsidR="2FFA200E" w:rsidP="08A9A8A2" w:rsidRDefault="2FFA200E" w14:paraId="3305D6C3" w14:textId="2892BD52">
      <w:pPr>
        <w:pStyle w:val="ListParagraph"/>
        <w:numPr>
          <w:ilvl w:val="0"/>
          <w:numId w:val="29"/>
        </w:numPr>
        <w:jc w:val="left"/>
        <w:rPr>
          <w:rFonts w:ascii="Times New Roman" w:hAnsi="Times New Roman" w:eastAsia="Times New Roman" w:cs="Times New Roman"/>
          <w:b w:val="0"/>
          <w:bCs w:val="0"/>
          <w:i w:val="0"/>
          <w:iCs w:val="0"/>
          <w:caps w:val="0"/>
          <w:smallCaps w:val="0"/>
          <w:strike w:val="0"/>
          <w:dstrike w:val="0"/>
          <w:noProof w:val="0"/>
          <w:color w:val="100515"/>
          <w:sz w:val="20"/>
          <w:szCs w:val="20"/>
          <w:u w:val="none"/>
          <w:lang w:val="en-US"/>
        </w:rPr>
      </w:pPr>
      <w:r w:rsidRPr="08A9A8A2" w:rsidR="2FFA200E">
        <w:rPr>
          <w:rFonts w:ascii="Times New Roman" w:hAnsi="Times New Roman" w:eastAsia="Times New Roman" w:cs="Times New Roman"/>
          <w:b w:val="0"/>
          <w:bCs w:val="0"/>
          <w:i w:val="0"/>
          <w:iCs w:val="0"/>
          <w:caps w:val="0"/>
          <w:smallCaps w:val="0"/>
          <w:strike w:val="0"/>
          <w:dstrike w:val="0"/>
          <w:noProof w:val="0"/>
          <w:color w:val="100515"/>
          <w:sz w:val="20"/>
          <w:szCs w:val="20"/>
          <w:u w:val="none"/>
          <w:lang w:val="en-US"/>
        </w:rPr>
        <w:t>Laptop Security Cable Lock (highly recommended for resident students)</w:t>
      </w:r>
    </w:p>
    <w:p w:rsidR="2FFA200E" w:rsidP="08A9A8A2" w:rsidRDefault="2FFA200E" w14:paraId="77898D06" w14:textId="0851C90D">
      <w:pPr>
        <w:pStyle w:val="ListParagraph"/>
        <w:numPr>
          <w:ilvl w:val="0"/>
          <w:numId w:val="29"/>
        </w:numPr>
        <w:jc w:val="left"/>
        <w:rPr>
          <w:rFonts w:ascii="Times New Roman" w:hAnsi="Times New Roman" w:eastAsia="Times New Roman" w:cs="Times New Roman"/>
          <w:b w:val="0"/>
          <w:bCs w:val="0"/>
          <w:i w:val="0"/>
          <w:iCs w:val="0"/>
          <w:caps w:val="0"/>
          <w:smallCaps w:val="0"/>
          <w:strike w:val="0"/>
          <w:dstrike w:val="0"/>
          <w:noProof w:val="0"/>
          <w:color w:val="100515"/>
          <w:sz w:val="20"/>
          <w:szCs w:val="20"/>
          <w:u w:val="none"/>
          <w:lang w:val="en-US"/>
        </w:rPr>
      </w:pPr>
      <w:r w:rsidRPr="08A9A8A2" w:rsidR="2FFA200E">
        <w:rPr>
          <w:rFonts w:ascii="Times New Roman" w:hAnsi="Times New Roman" w:eastAsia="Times New Roman" w:cs="Times New Roman"/>
          <w:b w:val="0"/>
          <w:bCs w:val="0"/>
          <w:i w:val="0"/>
          <w:iCs w:val="0"/>
          <w:caps w:val="0"/>
          <w:smallCaps w:val="0"/>
          <w:strike w:val="0"/>
          <w:dstrike w:val="0"/>
          <w:noProof w:val="0"/>
          <w:color w:val="100515"/>
          <w:sz w:val="20"/>
          <w:szCs w:val="20"/>
          <w:u w:val="none"/>
          <w:lang w:val="en-US"/>
        </w:rPr>
        <w:t>Windows 10 Professional / MacOS</w:t>
      </w:r>
    </w:p>
    <w:p w:rsidR="17EB153A" w:rsidP="08A9A8A2" w:rsidRDefault="17EB153A" w14:paraId="66303CB0" w14:textId="4A21C0DE">
      <w:pPr>
        <w:pStyle w:val="Normal"/>
        <w:rPr>
          <w:rFonts w:ascii="Times New Roman" w:hAnsi="Times New Roman" w:eastAsia="Times New Roman" w:cs="Times New Roman"/>
          <w:b w:val="0"/>
          <w:bCs w:val="0"/>
          <w:i w:val="0"/>
          <w:iCs w:val="0"/>
          <w:caps w:val="0"/>
          <w:smallCaps w:val="0"/>
          <w:noProof w:val="0"/>
          <w:color w:val="4D5156"/>
          <w:sz w:val="20"/>
          <w:szCs w:val="20"/>
          <w:lang w:val="en-US"/>
        </w:rPr>
      </w:pPr>
    </w:p>
    <w:bookmarkEnd w:id="130"/>
    <w:p w:rsidR="00566298" w:rsidP="08A9A8A2" w:rsidRDefault="00566298" w14:paraId="5E588B92" w14:textId="77777777">
      <w:pPr>
        <w:pStyle w:val="InfoBlue"/>
        <w:jc w:val="both"/>
        <w:rPr>
          <w:rFonts w:ascii="Times New Roman" w:hAnsi="Times New Roman" w:eastAsia="Times New Roman" w:cs="Times New Roman"/>
          <w:sz w:val="20"/>
          <w:szCs w:val="20"/>
        </w:rPr>
      </w:pPr>
    </w:p>
    <w:p w:rsidR="00566298" w:rsidP="002E66F4" w:rsidRDefault="00566298" w14:paraId="05EF3982" w14:textId="77777777">
      <w:pPr>
        <w:pStyle w:val="InfoBlue"/>
        <w:jc w:val="both"/>
        <w:rPr>
          <w:rFonts w:ascii="Arial" w:hAnsi="Arial" w:cs="Arial"/>
        </w:rPr>
      </w:pPr>
    </w:p>
    <w:p w:rsidR="00566298" w:rsidP="002E66F4" w:rsidRDefault="00566298" w14:paraId="457DDF0F" w14:textId="77777777">
      <w:pPr>
        <w:pStyle w:val="InfoBlue"/>
        <w:jc w:val="both"/>
        <w:rPr>
          <w:rFonts w:ascii="Arial" w:hAnsi="Arial" w:cs="Arial"/>
        </w:rPr>
      </w:pPr>
    </w:p>
    <w:p w:rsidR="00566298" w:rsidP="002E66F4" w:rsidRDefault="00566298" w14:paraId="08E30A16" w14:textId="77777777">
      <w:pPr>
        <w:pStyle w:val="InfoBlue"/>
        <w:jc w:val="both"/>
        <w:rPr>
          <w:rFonts w:ascii="Arial" w:hAnsi="Arial" w:cs="Arial"/>
        </w:rPr>
      </w:pPr>
    </w:p>
    <w:p w:rsidR="00566298" w:rsidP="002E66F4" w:rsidRDefault="00566298" w14:paraId="090693FC" w14:textId="77777777">
      <w:pPr>
        <w:pStyle w:val="InfoBlue"/>
        <w:jc w:val="both"/>
        <w:rPr>
          <w:rFonts w:ascii="Arial" w:hAnsi="Arial" w:cs="Arial"/>
        </w:rPr>
      </w:pPr>
    </w:p>
    <w:p w:rsidR="00566298" w:rsidP="002E66F4" w:rsidRDefault="00566298" w14:paraId="5C67E18B" w14:textId="77777777">
      <w:pPr>
        <w:pStyle w:val="InfoBlue"/>
        <w:jc w:val="both"/>
        <w:rPr>
          <w:rFonts w:ascii="Arial" w:hAnsi="Arial" w:cs="Arial"/>
        </w:rPr>
      </w:pPr>
    </w:p>
    <w:p w:rsidR="00566298" w:rsidP="002E66F4" w:rsidRDefault="00566298" w14:paraId="184477C7" w14:textId="77777777">
      <w:pPr>
        <w:pStyle w:val="InfoBlue"/>
        <w:jc w:val="both"/>
        <w:rPr>
          <w:rFonts w:ascii="Arial" w:hAnsi="Arial" w:cs="Arial"/>
        </w:rPr>
      </w:pPr>
    </w:p>
    <w:p w:rsidR="00566298" w:rsidP="002E66F4" w:rsidRDefault="00566298" w14:paraId="15B3BE73" w14:textId="77777777">
      <w:pPr>
        <w:pStyle w:val="InfoBlue"/>
        <w:jc w:val="both"/>
        <w:rPr>
          <w:rFonts w:ascii="Arial" w:hAnsi="Arial" w:cs="Arial"/>
        </w:rPr>
      </w:pPr>
    </w:p>
    <w:p w:rsidR="00566298" w:rsidP="00566298" w:rsidRDefault="00566298" w14:paraId="2B9DFB40" w14:textId="77777777">
      <w:pPr>
        <w:rPr>
          <w:b/>
          <w:bCs/>
          <w:sz w:val="24"/>
          <w:lang w:val="fr-FR"/>
        </w:rPr>
      </w:pPr>
      <w:r w:rsidRPr="009B4E2F">
        <w:rPr>
          <w:b/>
          <w:bCs/>
          <w:sz w:val="24"/>
          <w:lang w:val="fr-FR"/>
        </w:rPr>
        <w:t>Change Log</w:t>
      </w:r>
    </w:p>
    <w:p w:rsidRPr="009B4E2F" w:rsidR="00566298" w:rsidP="00566298" w:rsidRDefault="00566298" w14:paraId="66BC85F0" w14:textId="77777777">
      <w:pPr>
        <w:rPr>
          <w:b/>
          <w:bCs/>
          <w:sz w:val="24"/>
          <w:lang w:val="fr-FR"/>
        </w:rPr>
      </w:pPr>
    </w:p>
    <w:p w:rsidR="00566298" w:rsidP="00566298" w:rsidRDefault="00566298" w14:paraId="696B3129" w14:textId="77777777">
      <w:pPr>
        <w:ind w:firstLine="720"/>
        <w:rPr>
          <w:sz w:val="24"/>
          <w:lang w:val="fr-FR"/>
        </w:rPr>
      </w:pPr>
    </w:p>
    <w:p w:rsidR="00566298" w:rsidP="00566298" w:rsidRDefault="00566298" w14:paraId="5049DE17" w14:textId="77777777">
      <w:pPr>
        <w:tabs>
          <w:tab w:val="left" w:pos="945"/>
        </w:tabs>
        <w:rPr>
          <w:sz w:val="24"/>
          <w:lang w:val="fr-FR"/>
        </w:rPr>
      </w:pPr>
      <w:r>
        <w:rPr>
          <w:sz w:val="24"/>
          <w:lang w:val="fr-FR"/>
        </w:rPr>
        <w:tab/>
      </w:r>
    </w:p>
    <w:tbl>
      <w:tblPr>
        <w:tblW w:w="9791" w:type="dxa"/>
        <w:tblInd w:w="98" w:type="dxa"/>
        <w:tblLook w:val="04A0" w:firstRow="1" w:lastRow="0" w:firstColumn="1" w:lastColumn="0" w:noHBand="0" w:noVBand="1"/>
      </w:tblPr>
      <w:tblGrid>
        <w:gridCol w:w="2278"/>
        <w:gridCol w:w="1701"/>
        <w:gridCol w:w="2600"/>
        <w:gridCol w:w="436"/>
        <w:gridCol w:w="1090"/>
        <w:gridCol w:w="1686"/>
      </w:tblGrid>
      <w:tr w:rsidRPr="00DB4C43" w:rsidR="00566298" w:rsidTr="008945F1" w14:paraId="11D6A6B3" w14:textId="77777777">
        <w:trPr>
          <w:trHeight w:val="375"/>
        </w:trPr>
        <w:tc>
          <w:tcPr>
            <w:tcW w:w="9791" w:type="dxa"/>
            <w:gridSpan w:val="6"/>
            <w:tcBorders>
              <w:top w:val="single" w:color="auto" w:sz="8" w:space="0"/>
              <w:left w:val="single" w:color="auto" w:sz="8" w:space="0"/>
              <w:bottom w:val="single" w:color="auto" w:sz="8" w:space="0"/>
              <w:right w:val="single" w:color="000000" w:sz="8" w:space="0"/>
            </w:tcBorders>
            <w:shd w:val="clear" w:color="auto" w:fill="E5DFEC"/>
            <w:hideMark/>
          </w:tcPr>
          <w:p w:rsidRPr="00DB4C43" w:rsidR="00566298" w:rsidP="008945F1" w:rsidRDefault="00566298" w14:paraId="3CD9FD49" w14:textId="77777777">
            <w:pPr>
              <w:tabs>
                <w:tab w:val="left" w:pos="1350"/>
                <w:tab w:val="center" w:pos="4787"/>
              </w:tabs>
              <w:rPr>
                <w:rFonts w:cs="Arial"/>
                <w:b/>
                <w:bCs/>
                <w:color w:val="000000"/>
                <w:sz w:val="32"/>
                <w:szCs w:val="32"/>
                <w:lang w:val="en-IN" w:eastAsia="en-IN"/>
              </w:rPr>
            </w:pPr>
            <w:r>
              <w:rPr>
                <w:rFonts w:cs="Arial"/>
                <w:b/>
                <w:bCs/>
                <w:color w:val="000000"/>
                <w:sz w:val="32"/>
                <w:szCs w:val="32"/>
                <w:lang w:val="en-IN" w:eastAsia="en-IN"/>
              </w:rPr>
              <w:tab/>
            </w:r>
            <w:r>
              <w:rPr>
                <w:rFonts w:cs="Arial"/>
                <w:b/>
                <w:bCs/>
                <w:color w:val="000000"/>
                <w:sz w:val="32"/>
                <w:szCs w:val="32"/>
                <w:lang w:val="en-IN" w:eastAsia="en-IN"/>
              </w:rPr>
              <w:tab/>
            </w:r>
            <w:r w:rsidRPr="00DB4C43">
              <w:rPr>
                <w:rFonts w:cs="Arial"/>
                <w:b/>
                <w:bCs/>
                <w:color w:val="000000"/>
                <w:sz w:val="32"/>
                <w:szCs w:val="32"/>
                <w:lang w:val="en-IN" w:eastAsia="en-IN"/>
              </w:rPr>
              <w:t>QMS Template Version Control (</w:t>
            </w:r>
            <w:r w:rsidRPr="00DB4C43">
              <w:rPr>
                <w:rFonts w:cs="Arial"/>
                <w:b/>
                <w:bCs/>
                <w:color w:val="000000"/>
                <w:lang w:val="en-IN" w:eastAsia="en-IN"/>
              </w:rPr>
              <w:t>Maintained by QA</w:t>
            </w:r>
            <w:r w:rsidRPr="00DB4C43">
              <w:rPr>
                <w:rFonts w:cs="Arial"/>
                <w:b/>
                <w:bCs/>
                <w:color w:val="000000"/>
                <w:sz w:val="24"/>
                <w:szCs w:val="24"/>
                <w:lang w:val="en-IN" w:eastAsia="en-IN"/>
              </w:rPr>
              <w:t>)</w:t>
            </w:r>
          </w:p>
        </w:tc>
      </w:tr>
      <w:tr w:rsidRPr="00DB4C43" w:rsidR="00566298" w:rsidTr="008945F1" w14:paraId="6E8FFFD1" w14:textId="77777777">
        <w:trPr>
          <w:trHeight w:val="405"/>
        </w:trPr>
        <w:tc>
          <w:tcPr>
            <w:tcW w:w="2278" w:type="dxa"/>
            <w:tcBorders>
              <w:top w:val="nil"/>
              <w:left w:val="nil"/>
              <w:bottom w:val="nil"/>
              <w:right w:val="nil"/>
            </w:tcBorders>
            <w:shd w:val="clear" w:color="000000" w:fill="FFFFFF"/>
            <w:noWrap/>
            <w:vAlign w:val="bottom"/>
            <w:hideMark/>
          </w:tcPr>
          <w:p w:rsidRPr="00DB4C43" w:rsidR="00566298" w:rsidP="008945F1" w:rsidRDefault="00566298" w14:paraId="72C5D7F2" w14:textId="77777777">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701" w:type="dxa"/>
            <w:tcBorders>
              <w:top w:val="nil"/>
              <w:left w:val="nil"/>
              <w:bottom w:val="nil"/>
              <w:right w:val="nil"/>
            </w:tcBorders>
            <w:shd w:val="clear" w:color="000000" w:fill="FFFFFF"/>
            <w:noWrap/>
            <w:vAlign w:val="bottom"/>
            <w:hideMark/>
          </w:tcPr>
          <w:p w:rsidRPr="00DB4C43" w:rsidR="00566298" w:rsidP="008945F1" w:rsidRDefault="00566298" w14:paraId="2AFA6496" w14:textId="77777777">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2600" w:type="dxa"/>
            <w:tcBorders>
              <w:top w:val="nil"/>
              <w:left w:val="nil"/>
              <w:bottom w:val="nil"/>
              <w:right w:val="nil"/>
            </w:tcBorders>
            <w:shd w:val="clear" w:color="000000" w:fill="FFFFFF"/>
            <w:noWrap/>
            <w:vAlign w:val="bottom"/>
            <w:hideMark/>
          </w:tcPr>
          <w:p w:rsidRPr="00DB4C43" w:rsidR="00566298" w:rsidP="008945F1" w:rsidRDefault="00566298" w14:paraId="62F1AA21" w14:textId="77777777">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436" w:type="dxa"/>
            <w:tcBorders>
              <w:top w:val="nil"/>
              <w:left w:val="nil"/>
              <w:bottom w:val="nil"/>
              <w:right w:val="nil"/>
            </w:tcBorders>
            <w:shd w:val="clear" w:color="000000" w:fill="FFFFFF"/>
            <w:noWrap/>
            <w:vAlign w:val="bottom"/>
            <w:hideMark/>
          </w:tcPr>
          <w:p w:rsidRPr="00DB4C43" w:rsidR="00566298" w:rsidP="008945F1" w:rsidRDefault="00566298" w14:paraId="6C189372" w14:textId="77777777">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090" w:type="dxa"/>
            <w:tcBorders>
              <w:top w:val="nil"/>
              <w:left w:val="nil"/>
              <w:bottom w:val="nil"/>
              <w:right w:val="nil"/>
            </w:tcBorders>
            <w:shd w:val="clear" w:color="000000" w:fill="FFFFFF"/>
            <w:noWrap/>
            <w:vAlign w:val="bottom"/>
            <w:hideMark/>
          </w:tcPr>
          <w:p w:rsidRPr="00DB4C43" w:rsidR="00566298" w:rsidP="008945F1" w:rsidRDefault="00566298" w14:paraId="05DD65FE" w14:textId="77777777">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686" w:type="dxa"/>
            <w:tcBorders>
              <w:top w:val="nil"/>
              <w:left w:val="nil"/>
              <w:bottom w:val="nil"/>
              <w:right w:val="nil"/>
            </w:tcBorders>
            <w:shd w:val="clear" w:color="auto" w:fill="auto"/>
            <w:noWrap/>
            <w:vAlign w:val="bottom"/>
            <w:hideMark/>
          </w:tcPr>
          <w:p w:rsidRPr="00DB4C43" w:rsidR="00566298" w:rsidP="008945F1" w:rsidRDefault="00566298" w14:paraId="199E7234" w14:textId="77777777">
            <w:pPr>
              <w:rPr>
                <w:rFonts w:ascii="Calibri" w:hAnsi="Calibri"/>
                <w:color w:val="000000"/>
                <w:sz w:val="22"/>
                <w:szCs w:val="22"/>
                <w:lang w:val="en-IN" w:eastAsia="en-IN"/>
              </w:rPr>
            </w:pPr>
          </w:p>
        </w:tc>
      </w:tr>
      <w:tr w:rsidRPr="00DB4C43" w:rsidR="00566298" w:rsidTr="008945F1" w14:paraId="3D78F9B0" w14:textId="77777777">
        <w:trPr>
          <w:trHeight w:val="315"/>
        </w:trPr>
        <w:tc>
          <w:tcPr>
            <w:tcW w:w="2278" w:type="dxa"/>
            <w:tcBorders>
              <w:top w:val="single" w:color="auto" w:sz="8" w:space="0"/>
              <w:left w:val="single" w:color="auto" w:sz="8" w:space="0"/>
              <w:bottom w:val="single" w:color="auto" w:sz="8" w:space="0"/>
              <w:right w:val="single" w:color="auto" w:sz="8" w:space="0"/>
            </w:tcBorders>
            <w:shd w:val="clear" w:color="auto" w:fill="E5DFEC"/>
            <w:vAlign w:val="center"/>
            <w:hideMark/>
          </w:tcPr>
          <w:p w:rsidRPr="00DB4C43" w:rsidR="00566298" w:rsidP="008945F1" w:rsidRDefault="00566298" w14:paraId="2555E758" w14:textId="77777777">
            <w:pPr>
              <w:jc w:val="center"/>
              <w:rPr>
                <w:rFonts w:cs="Arial"/>
                <w:b/>
                <w:bCs/>
                <w:lang w:val="en-IN" w:eastAsia="en-IN"/>
              </w:rPr>
            </w:pPr>
            <w:r w:rsidRPr="00DB4C43">
              <w:rPr>
                <w:rFonts w:cs="Arial"/>
                <w:b/>
                <w:bCs/>
                <w:lang w:val="en-IN" w:eastAsia="en-IN"/>
              </w:rPr>
              <w:t>Date</w:t>
            </w:r>
          </w:p>
        </w:tc>
        <w:tc>
          <w:tcPr>
            <w:tcW w:w="1701" w:type="dxa"/>
            <w:tcBorders>
              <w:top w:val="single" w:color="auto" w:sz="8" w:space="0"/>
              <w:left w:val="nil"/>
              <w:bottom w:val="single" w:color="auto" w:sz="8" w:space="0"/>
              <w:right w:val="single" w:color="auto" w:sz="8" w:space="0"/>
            </w:tcBorders>
            <w:shd w:val="clear" w:color="auto" w:fill="E5DFEC"/>
            <w:vAlign w:val="center"/>
            <w:hideMark/>
          </w:tcPr>
          <w:p w:rsidRPr="00DB4C43" w:rsidR="00566298" w:rsidP="008945F1" w:rsidRDefault="00566298" w14:paraId="6B98DC87" w14:textId="77777777">
            <w:pPr>
              <w:jc w:val="center"/>
              <w:rPr>
                <w:rFonts w:cs="Arial"/>
                <w:b/>
                <w:bCs/>
                <w:lang w:val="en-IN" w:eastAsia="en-IN"/>
              </w:rPr>
            </w:pPr>
            <w:r w:rsidRPr="00DB4C43">
              <w:rPr>
                <w:rFonts w:cs="Arial"/>
                <w:b/>
                <w:bCs/>
                <w:lang w:val="en-IN" w:eastAsia="en-IN"/>
              </w:rPr>
              <w:t>Version</w:t>
            </w:r>
          </w:p>
        </w:tc>
        <w:tc>
          <w:tcPr>
            <w:tcW w:w="3036" w:type="dxa"/>
            <w:gridSpan w:val="2"/>
            <w:tcBorders>
              <w:top w:val="single" w:color="auto" w:sz="8" w:space="0"/>
              <w:left w:val="nil"/>
              <w:bottom w:val="single" w:color="auto" w:sz="8" w:space="0"/>
              <w:right w:val="single" w:color="000000" w:sz="8" w:space="0"/>
            </w:tcBorders>
            <w:shd w:val="clear" w:color="auto" w:fill="E5DFEC"/>
            <w:vAlign w:val="center"/>
            <w:hideMark/>
          </w:tcPr>
          <w:p w:rsidRPr="00DB4C43" w:rsidR="00566298" w:rsidP="008945F1" w:rsidRDefault="00566298" w14:paraId="625124C5" w14:textId="77777777">
            <w:pPr>
              <w:jc w:val="center"/>
              <w:rPr>
                <w:rFonts w:cs="Arial"/>
                <w:b/>
                <w:bCs/>
                <w:lang w:val="en-IN" w:eastAsia="en-IN"/>
              </w:rPr>
            </w:pPr>
            <w:r w:rsidRPr="00DB4C43">
              <w:rPr>
                <w:rFonts w:cs="Arial"/>
                <w:b/>
                <w:bCs/>
                <w:lang w:val="en-IN" w:eastAsia="en-IN"/>
              </w:rPr>
              <w:t>Author</w:t>
            </w:r>
          </w:p>
        </w:tc>
        <w:tc>
          <w:tcPr>
            <w:tcW w:w="2776" w:type="dxa"/>
            <w:gridSpan w:val="2"/>
            <w:tcBorders>
              <w:top w:val="single" w:color="auto" w:sz="8" w:space="0"/>
              <w:left w:val="nil"/>
              <w:bottom w:val="single" w:color="auto" w:sz="8" w:space="0"/>
              <w:right w:val="single" w:color="000000" w:sz="8" w:space="0"/>
            </w:tcBorders>
            <w:shd w:val="clear" w:color="auto" w:fill="E5DFEC"/>
            <w:vAlign w:val="center"/>
            <w:hideMark/>
          </w:tcPr>
          <w:p w:rsidRPr="00DB4C43" w:rsidR="00566298" w:rsidP="008945F1" w:rsidRDefault="00566298" w14:paraId="5DFC91FA" w14:textId="77777777">
            <w:pPr>
              <w:jc w:val="center"/>
              <w:rPr>
                <w:rFonts w:cs="Arial"/>
                <w:b/>
                <w:bCs/>
                <w:lang w:val="en-IN" w:eastAsia="en-IN"/>
              </w:rPr>
            </w:pPr>
            <w:r w:rsidRPr="00DB4C43">
              <w:rPr>
                <w:rFonts w:cs="Arial"/>
                <w:b/>
                <w:bCs/>
                <w:lang w:val="en-IN" w:eastAsia="en-IN"/>
              </w:rPr>
              <w:t>Description</w:t>
            </w:r>
          </w:p>
        </w:tc>
      </w:tr>
      <w:tr w:rsidRPr="00DB4C43" w:rsidR="009224AC" w:rsidTr="008945F1" w14:paraId="75590C6B" w14:textId="77777777">
        <w:trPr>
          <w:trHeight w:val="405"/>
        </w:trPr>
        <w:tc>
          <w:tcPr>
            <w:tcW w:w="2278" w:type="dxa"/>
            <w:tcBorders>
              <w:top w:val="nil"/>
              <w:left w:val="single" w:color="auto" w:sz="8" w:space="0"/>
              <w:bottom w:val="single" w:color="auto" w:sz="8" w:space="0"/>
              <w:right w:val="single" w:color="auto" w:sz="8" w:space="0"/>
            </w:tcBorders>
            <w:shd w:val="clear" w:color="000000" w:fill="FFFFFF"/>
            <w:noWrap/>
            <w:vAlign w:val="bottom"/>
            <w:hideMark/>
          </w:tcPr>
          <w:p w:rsidRPr="00DB4C43" w:rsidR="009224AC" w:rsidP="00ED0717" w:rsidRDefault="009224AC" w14:paraId="650FB4EB" w14:textId="77777777">
            <w:pPr>
              <w:rPr>
                <w:rFonts w:ascii="Calibri" w:hAnsi="Calibri"/>
                <w:color w:val="000000"/>
                <w:sz w:val="22"/>
                <w:szCs w:val="22"/>
                <w:lang w:val="en-IN" w:eastAsia="en-IN"/>
              </w:rPr>
            </w:pPr>
            <w:r w:rsidRPr="00DB4C43">
              <w:rPr>
                <w:rFonts w:ascii="Calibri" w:hAnsi="Calibri"/>
                <w:color w:val="000000"/>
                <w:sz w:val="22"/>
                <w:szCs w:val="22"/>
                <w:lang w:val="en-IN" w:eastAsia="en-IN"/>
              </w:rPr>
              <w:t> </w:t>
            </w:r>
            <w:r>
              <w:rPr>
                <w:rFonts w:ascii="Calibri" w:hAnsi="Calibri"/>
                <w:color w:val="000000"/>
                <w:sz w:val="22"/>
                <w:szCs w:val="22"/>
                <w:lang w:val="en-IN" w:eastAsia="en-IN"/>
              </w:rPr>
              <w:t>28-May-2015</w:t>
            </w:r>
          </w:p>
        </w:tc>
        <w:tc>
          <w:tcPr>
            <w:tcW w:w="1701" w:type="dxa"/>
            <w:tcBorders>
              <w:top w:val="nil"/>
              <w:left w:val="nil"/>
              <w:bottom w:val="single" w:color="auto" w:sz="8" w:space="0"/>
              <w:right w:val="nil"/>
            </w:tcBorders>
            <w:shd w:val="clear" w:color="000000" w:fill="FFFFFF"/>
            <w:noWrap/>
            <w:vAlign w:val="bottom"/>
            <w:hideMark/>
          </w:tcPr>
          <w:p w:rsidRPr="00DB4C43" w:rsidR="009224AC" w:rsidP="00ED0717" w:rsidRDefault="009224AC" w14:paraId="269C8F5D" w14:textId="77777777">
            <w:pPr>
              <w:rPr>
                <w:rFonts w:ascii="Calibri" w:hAnsi="Calibri"/>
                <w:color w:val="000000"/>
                <w:sz w:val="22"/>
                <w:szCs w:val="22"/>
                <w:lang w:val="en-IN" w:eastAsia="en-IN"/>
              </w:rPr>
            </w:pPr>
            <w:r>
              <w:rPr>
                <w:rFonts w:ascii="Calibri" w:hAnsi="Calibri"/>
                <w:color w:val="000000"/>
                <w:sz w:val="22"/>
                <w:szCs w:val="22"/>
                <w:lang w:val="en-IN" w:eastAsia="en-IN"/>
              </w:rPr>
              <w:t>1.0</w:t>
            </w:r>
          </w:p>
        </w:tc>
        <w:tc>
          <w:tcPr>
            <w:tcW w:w="3036" w:type="dxa"/>
            <w:gridSpan w:val="2"/>
            <w:tcBorders>
              <w:top w:val="single" w:color="auto" w:sz="8" w:space="0"/>
              <w:left w:val="single" w:color="auto" w:sz="8" w:space="0"/>
              <w:bottom w:val="single" w:color="auto" w:sz="8" w:space="0"/>
              <w:right w:val="single" w:color="auto" w:sz="8" w:space="0"/>
            </w:tcBorders>
            <w:shd w:val="clear" w:color="000000" w:fill="FFFFFF"/>
            <w:noWrap/>
            <w:vAlign w:val="bottom"/>
            <w:hideMark/>
          </w:tcPr>
          <w:p w:rsidRPr="00DB4C43" w:rsidR="009224AC" w:rsidP="00ED0717" w:rsidRDefault="009224AC" w14:paraId="5F349D27" w14:textId="77777777">
            <w:pPr>
              <w:jc w:val="center"/>
              <w:rPr>
                <w:rFonts w:ascii="Calibri" w:hAnsi="Calibri"/>
                <w:color w:val="000000"/>
                <w:sz w:val="22"/>
                <w:szCs w:val="22"/>
                <w:lang w:val="en-IN" w:eastAsia="en-IN"/>
              </w:rPr>
            </w:pPr>
            <w:r>
              <w:rPr>
                <w:rFonts w:ascii="Calibri" w:hAnsi="Calibri"/>
                <w:color w:val="000000"/>
                <w:sz w:val="22"/>
                <w:szCs w:val="22"/>
                <w:lang w:val="en-IN" w:eastAsia="en-IN"/>
              </w:rPr>
              <w:t>QA Team</w:t>
            </w:r>
          </w:p>
        </w:tc>
        <w:tc>
          <w:tcPr>
            <w:tcW w:w="2776" w:type="dxa"/>
            <w:gridSpan w:val="2"/>
            <w:tcBorders>
              <w:top w:val="single" w:color="auto" w:sz="8" w:space="0"/>
              <w:left w:val="nil"/>
              <w:bottom w:val="single" w:color="auto" w:sz="8" w:space="0"/>
              <w:right w:val="single" w:color="auto" w:sz="8" w:space="0"/>
            </w:tcBorders>
            <w:shd w:val="clear" w:color="000000" w:fill="FFFFFF"/>
            <w:vAlign w:val="bottom"/>
            <w:hideMark/>
          </w:tcPr>
          <w:p w:rsidRPr="00DB4C43" w:rsidR="009224AC" w:rsidP="00ED0717" w:rsidRDefault="009224AC" w14:paraId="007DCE1E" w14:textId="77777777">
            <w:pPr>
              <w:jc w:val="center"/>
              <w:rPr>
                <w:rFonts w:ascii="Calibri" w:hAnsi="Calibri"/>
                <w:color w:val="000000"/>
                <w:sz w:val="22"/>
                <w:szCs w:val="22"/>
                <w:lang w:val="en-IN" w:eastAsia="en-IN"/>
              </w:rPr>
            </w:pPr>
            <w:r>
              <w:rPr>
                <w:rFonts w:ascii="Calibri" w:hAnsi="Calibri"/>
                <w:color w:val="000000"/>
                <w:sz w:val="22"/>
                <w:szCs w:val="22"/>
                <w:lang w:val="en-IN" w:eastAsia="en-IN"/>
              </w:rPr>
              <w:t>Initial Version</w:t>
            </w:r>
          </w:p>
        </w:tc>
      </w:tr>
      <w:tr w:rsidRPr="00DB4C43" w:rsidR="009224AC" w:rsidTr="008945F1" w14:paraId="23EFFBF2" w14:textId="77777777">
        <w:trPr>
          <w:trHeight w:val="315"/>
        </w:trPr>
        <w:tc>
          <w:tcPr>
            <w:tcW w:w="2278" w:type="dxa"/>
            <w:tcBorders>
              <w:top w:val="nil"/>
              <w:left w:val="single" w:color="auto" w:sz="8" w:space="0"/>
              <w:bottom w:val="single" w:color="auto" w:sz="8" w:space="0"/>
              <w:right w:val="single" w:color="auto" w:sz="8" w:space="0"/>
            </w:tcBorders>
            <w:shd w:val="clear" w:color="000000" w:fill="FFFFFF"/>
            <w:noWrap/>
            <w:vAlign w:val="bottom"/>
            <w:hideMark/>
          </w:tcPr>
          <w:p w:rsidRPr="00DB4C43" w:rsidR="009224AC" w:rsidP="008945F1" w:rsidRDefault="009224AC" w14:paraId="743E5590" w14:textId="7777777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701" w:type="dxa"/>
            <w:tcBorders>
              <w:top w:val="nil"/>
              <w:left w:val="nil"/>
              <w:bottom w:val="single" w:color="auto" w:sz="8" w:space="0"/>
              <w:right w:val="nil"/>
            </w:tcBorders>
            <w:shd w:val="clear" w:color="000000" w:fill="FFFFFF"/>
            <w:noWrap/>
            <w:vAlign w:val="bottom"/>
            <w:hideMark/>
          </w:tcPr>
          <w:p w:rsidRPr="00DB4C43" w:rsidR="009224AC" w:rsidP="008945F1" w:rsidRDefault="009224AC" w14:paraId="166561E3" w14:textId="7777777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3036" w:type="dxa"/>
            <w:gridSpan w:val="2"/>
            <w:tcBorders>
              <w:top w:val="single" w:color="auto" w:sz="8" w:space="0"/>
              <w:left w:val="single" w:color="auto" w:sz="8" w:space="0"/>
              <w:bottom w:val="single" w:color="auto" w:sz="8" w:space="0"/>
              <w:right w:val="single" w:color="auto" w:sz="8" w:space="0"/>
            </w:tcBorders>
            <w:shd w:val="clear" w:color="000000" w:fill="FFFFFF"/>
            <w:noWrap/>
            <w:vAlign w:val="bottom"/>
            <w:hideMark/>
          </w:tcPr>
          <w:p w:rsidRPr="00DB4C43" w:rsidR="009224AC" w:rsidP="008945F1" w:rsidRDefault="009224AC" w14:paraId="4A68FC95" w14:textId="7777777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776" w:type="dxa"/>
            <w:gridSpan w:val="2"/>
            <w:tcBorders>
              <w:top w:val="single" w:color="auto" w:sz="8" w:space="0"/>
              <w:left w:val="nil"/>
              <w:bottom w:val="single" w:color="auto" w:sz="8" w:space="0"/>
              <w:right w:val="single" w:color="auto" w:sz="8" w:space="0"/>
            </w:tcBorders>
            <w:shd w:val="clear" w:color="000000" w:fill="FFFFFF"/>
            <w:vAlign w:val="bottom"/>
            <w:hideMark/>
          </w:tcPr>
          <w:p w:rsidRPr="00DB4C43" w:rsidR="009224AC" w:rsidP="008945F1" w:rsidRDefault="009224AC" w14:paraId="38AEC608" w14:textId="7777777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r w:rsidRPr="00DB4C43" w:rsidR="009224AC" w:rsidTr="008945F1" w14:paraId="51E18A55" w14:textId="77777777">
        <w:trPr>
          <w:trHeight w:val="315"/>
        </w:trPr>
        <w:tc>
          <w:tcPr>
            <w:tcW w:w="2278" w:type="dxa"/>
            <w:tcBorders>
              <w:top w:val="nil"/>
              <w:left w:val="single" w:color="auto" w:sz="8" w:space="0"/>
              <w:bottom w:val="single" w:color="auto" w:sz="8" w:space="0"/>
              <w:right w:val="single" w:color="auto" w:sz="8" w:space="0"/>
            </w:tcBorders>
            <w:shd w:val="clear" w:color="000000" w:fill="FFFFFF"/>
            <w:noWrap/>
            <w:vAlign w:val="bottom"/>
            <w:hideMark/>
          </w:tcPr>
          <w:p w:rsidRPr="00DB4C43" w:rsidR="009224AC" w:rsidP="008945F1" w:rsidRDefault="009224AC" w14:paraId="48A140FD" w14:textId="7777777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701" w:type="dxa"/>
            <w:tcBorders>
              <w:top w:val="nil"/>
              <w:left w:val="nil"/>
              <w:bottom w:val="single" w:color="auto" w:sz="8" w:space="0"/>
              <w:right w:val="nil"/>
            </w:tcBorders>
            <w:shd w:val="clear" w:color="000000" w:fill="FFFFFF"/>
            <w:noWrap/>
            <w:vAlign w:val="bottom"/>
            <w:hideMark/>
          </w:tcPr>
          <w:p w:rsidRPr="00DB4C43" w:rsidR="009224AC" w:rsidP="008945F1" w:rsidRDefault="009224AC" w14:paraId="6D470E16" w14:textId="7777777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3036" w:type="dxa"/>
            <w:gridSpan w:val="2"/>
            <w:tcBorders>
              <w:top w:val="single" w:color="auto" w:sz="8" w:space="0"/>
              <w:left w:val="single" w:color="auto" w:sz="8" w:space="0"/>
              <w:bottom w:val="single" w:color="auto" w:sz="8" w:space="0"/>
              <w:right w:val="single" w:color="auto" w:sz="8" w:space="0"/>
            </w:tcBorders>
            <w:shd w:val="clear" w:color="000000" w:fill="FFFFFF"/>
            <w:noWrap/>
            <w:vAlign w:val="bottom"/>
            <w:hideMark/>
          </w:tcPr>
          <w:p w:rsidRPr="00DB4C43" w:rsidR="009224AC" w:rsidP="008945F1" w:rsidRDefault="009224AC" w14:paraId="59F45C93" w14:textId="7777777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776" w:type="dxa"/>
            <w:gridSpan w:val="2"/>
            <w:tcBorders>
              <w:top w:val="single" w:color="auto" w:sz="8" w:space="0"/>
              <w:left w:val="nil"/>
              <w:bottom w:val="single" w:color="auto" w:sz="8" w:space="0"/>
              <w:right w:val="single" w:color="auto" w:sz="8" w:space="0"/>
            </w:tcBorders>
            <w:shd w:val="clear" w:color="000000" w:fill="FFFFFF"/>
            <w:vAlign w:val="bottom"/>
            <w:hideMark/>
          </w:tcPr>
          <w:p w:rsidRPr="00DB4C43" w:rsidR="009224AC" w:rsidP="008945F1" w:rsidRDefault="009224AC" w14:paraId="0E90538A" w14:textId="7777777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r w:rsidRPr="00DB4C43" w:rsidR="009224AC" w:rsidTr="008945F1" w14:paraId="42B21747" w14:textId="77777777">
        <w:trPr>
          <w:trHeight w:val="300"/>
        </w:trPr>
        <w:tc>
          <w:tcPr>
            <w:tcW w:w="2278" w:type="dxa"/>
            <w:tcBorders>
              <w:top w:val="nil"/>
              <w:left w:val="single" w:color="auto" w:sz="8" w:space="0"/>
              <w:bottom w:val="single" w:color="auto" w:sz="4" w:space="0"/>
              <w:right w:val="single" w:color="auto" w:sz="8" w:space="0"/>
            </w:tcBorders>
            <w:shd w:val="clear" w:color="000000" w:fill="FFFFFF"/>
            <w:noWrap/>
            <w:vAlign w:val="bottom"/>
            <w:hideMark/>
          </w:tcPr>
          <w:p w:rsidRPr="00DB4C43" w:rsidR="009224AC" w:rsidP="008945F1" w:rsidRDefault="009224AC" w14:paraId="5484B75E" w14:textId="7777777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701" w:type="dxa"/>
            <w:tcBorders>
              <w:top w:val="nil"/>
              <w:left w:val="nil"/>
              <w:bottom w:val="single" w:color="auto" w:sz="4" w:space="0"/>
              <w:right w:val="nil"/>
            </w:tcBorders>
            <w:shd w:val="clear" w:color="000000" w:fill="FFFFFF"/>
            <w:noWrap/>
            <w:vAlign w:val="bottom"/>
            <w:hideMark/>
          </w:tcPr>
          <w:p w:rsidRPr="00DB4C43" w:rsidR="009224AC" w:rsidP="008945F1" w:rsidRDefault="009224AC" w14:paraId="027B7ED9" w14:textId="7777777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3036" w:type="dxa"/>
            <w:gridSpan w:val="2"/>
            <w:tcBorders>
              <w:top w:val="single" w:color="auto" w:sz="8" w:space="0"/>
              <w:left w:val="single" w:color="auto" w:sz="8" w:space="0"/>
              <w:bottom w:val="single" w:color="auto" w:sz="4" w:space="0"/>
              <w:right w:val="single" w:color="auto" w:sz="8" w:space="0"/>
            </w:tcBorders>
            <w:shd w:val="clear" w:color="000000" w:fill="FFFFFF"/>
            <w:noWrap/>
            <w:vAlign w:val="bottom"/>
            <w:hideMark/>
          </w:tcPr>
          <w:p w:rsidRPr="00DB4C43" w:rsidR="009224AC" w:rsidP="008945F1" w:rsidRDefault="009224AC" w14:paraId="56BDFB4F" w14:textId="7777777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776" w:type="dxa"/>
            <w:gridSpan w:val="2"/>
            <w:tcBorders>
              <w:top w:val="single" w:color="auto" w:sz="8" w:space="0"/>
              <w:left w:val="nil"/>
              <w:bottom w:val="single" w:color="auto" w:sz="4" w:space="0"/>
              <w:right w:val="single" w:color="auto" w:sz="8" w:space="0"/>
            </w:tcBorders>
            <w:shd w:val="clear" w:color="000000" w:fill="FFFFFF"/>
            <w:vAlign w:val="bottom"/>
            <w:hideMark/>
          </w:tcPr>
          <w:p w:rsidRPr="00DB4C43" w:rsidR="009224AC" w:rsidP="008945F1" w:rsidRDefault="009224AC" w14:paraId="515EF38C" w14:textId="7777777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bl>
    <w:p w:rsidR="00566298" w:rsidP="00566298" w:rsidRDefault="00566298" w14:paraId="4533DB54" w14:textId="77777777">
      <w:pPr>
        <w:rPr>
          <w:rFonts w:cs="Arial"/>
          <w:lang w:val="fr-FR"/>
        </w:rPr>
      </w:pPr>
    </w:p>
    <w:p w:rsidR="00566298" w:rsidP="00566298" w:rsidRDefault="00566298" w14:paraId="71720BDD" w14:textId="77777777"/>
    <w:p w:rsidR="00566298" w:rsidP="00566298" w:rsidRDefault="00566298" w14:paraId="3F3E2222" w14:textId="77777777">
      <w:pPr>
        <w:numPr>
          <w:ins w:author="Unknown" w:id="149"/>
        </w:numPr>
        <w:autoSpaceDE w:val="0"/>
        <w:autoSpaceDN w:val="0"/>
        <w:adjustRightInd w:val="0"/>
        <w:rPr>
          <w:rFonts w:ascii="Arial" w:hAnsi="Arial" w:cs="Arial"/>
          <w:color w:val="3366FF"/>
        </w:rPr>
      </w:pPr>
    </w:p>
    <w:p w:rsidRPr="002E66F4" w:rsidR="00F304DA" w:rsidP="002E66F4" w:rsidRDefault="002E66F4" w14:paraId="4DB04E23" w14:textId="77777777">
      <w:pPr>
        <w:pStyle w:val="InfoBlue"/>
        <w:jc w:val="both"/>
        <w:rPr>
          <w:rFonts w:ascii="Arial" w:hAnsi="Arial" w:cs="Arial"/>
        </w:rPr>
      </w:pPr>
      <w:r w:rsidRPr="002E66F4">
        <w:rPr>
          <w:rFonts w:ascii="Arial" w:hAnsi="Arial" w:cs="Arial"/>
        </w:rPr>
        <w:t xml:space="preserve"> </w:t>
      </w:r>
    </w:p>
    <w:sectPr w:rsidRPr="002E66F4" w:rsidR="00F304DA" w:rsidSect="005D2662">
      <w:headerReference w:type="default" r:id="rId20"/>
      <w:footerReference w:type="default" r:id="rId21"/>
      <w:pgSz w:w="12240" w:h="15840" w:orient="portrait"/>
      <w:pgMar w:top="25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43C09" w:rsidRDefault="00B43C09" w14:paraId="461A9BE0" w14:textId="77777777">
      <w:r>
        <w:separator/>
      </w:r>
    </w:p>
  </w:endnote>
  <w:endnote w:type="continuationSeparator" w:id="0">
    <w:p w:rsidR="00B43C09" w:rsidRDefault="00B43C09" w14:paraId="30A87E5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5AD1" w:rsidRDefault="005D2662" w14:paraId="693935BC" w14:textId="77777777">
    <w:pPr>
      <w:pStyle w:val="Footer"/>
      <w:framePr w:wrap="around" w:hAnchor="margin" w:vAnchor="text" w:xAlign="center" w:y="1"/>
      <w:rPr>
        <w:rStyle w:val="PageNumber"/>
      </w:rPr>
    </w:pPr>
    <w:r>
      <w:rPr>
        <w:rStyle w:val="PageNumber"/>
      </w:rPr>
      <w:fldChar w:fldCharType="begin"/>
    </w:r>
    <w:r w:rsidR="001F5AD1">
      <w:rPr>
        <w:rStyle w:val="PageNumber"/>
      </w:rPr>
      <w:instrText xml:space="preserve">PAGE  </w:instrText>
    </w:r>
    <w:r>
      <w:rPr>
        <w:rStyle w:val="PageNumber"/>
      </w:rPr>
      <w:fldChar w:fldCharType="end"/>
    </w:r>
  </w:p>
  <w:p w:rsidR="001F5AD1" w:rsidRDefault="001F5AD1" w14:paraId="52CF6B4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5D40" w:rsidRDefault="008B5D40" w14:paraId="44C89DA7"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5D40" w:rsidRDefault="008B5D40" w14:paraId="456A8551"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6298" w:rsidP="00566298" w:rsidRDefault="00566298" w14:paraId="3F240521" w14:textId="70CF281A">
    <w:pPr>
      <w:pStyle w:val="Footer"/>
      <w:pBdr>
        <w:top w:val="single" w:color="auto" w:sz="4" w:space="1"/>
      </w:pBdr>
      <w:spacing w:before="100" w:beforeAutospacing="1"/>
    </w:pPr>
    <w:r>
      <w:rPr>
        <w:rFonts w:cs="Arial"/>
        <w:sz w:val="16"/>
        <w:szCs w:val="16"/>
        <w:lang w:val="en-GB"/>
      </w:rPr>
      <w:t xml:space="preserve">© </w:t>
    </w:r>
    <w:r w:rsidR="008B5D40">
      <w:rPr>
        <w:rFonts w:cs="Arial"/>
        <w:sz w:val="16"/>
        <w:szCs w:val="16"/>
        <w:lang w:val="en-GB"/>
      </w:rPr>
      <w:fldChar w:fldCharType="begin"/>
    </w:r>
    <w:r w:rsidR="008B5D40">
      <w:rPr>
        <w:rFonts w:cs="Arial"/>
        <w:sz w:val="16"/>
        <w:szCs w:val="16"/>
        <w:lang w:val="en-GB"/>
      </w:rPr>
      <w:instrText xml:space="preserve"> date \@yyyy </w:instrText>
    </w:r>
    <w:r w:rsidR="008B5D40">
      <w:rPr>
        <w:rFonts w:cs="Arial"/>
        <w:sz w:val="16"/>
        <w:szCs w:val="16"/>
        <w:lang w:val="en-GB"/>
      </w:rPr>
      <w:fldChar w:fldCharType="separate"/>
    </w:r>
    <w:r w:rsidR="00C720DA">
      <w:rPr>
        <w:rFonts w:cs="Arial"/>
        <w:noProof/>
        <w:sz w:val="16"/>
        <w:szCs w:val="16"/>
        <w:lang w:val="en-GB"/>
      </w:rPr>
      <w:t>2022</w:t>
    </w:r>
    <w:r w:rsidR="008B5D40">
      <w:rPr>
        <w:rFonts w:cs="Arial"/>
        <w:sz w:val="16"/>
        <w:szCs w:val="16"/>
        <w:lang w:val="en-GB"/>
      </w:rPr>
      <w:fldChar w:fldCharType="end"/>
    </w:r>
    <w:r>
      <w:rPr>
        <w:rFonts w:cs="Arial"/>
        <w:sz w:val="16"/>
        <w:szCs w:val="16"/>
        <w:lang w:val="en-GB"/>
      </w:rPr>
      <w:t xml:space="preserve"> Capgemini - All rights reserved</w:t>
    </w:r>
    <w:r>
      <w:tab/>
    </w:r>
    <w:r>
      <w:t>Standard Template Version 2.2</w:t>
    </w:r>
    <w:r>
      <w:tab/>
    </w:r>
    <w:r>
      <w:t xml:space="preserve">Page </w:t>
    </w:r>
    <w:r w:rsidR="00FB59AC">
      <w:fldChar w:fldCharType="begin"/>
    </w:r>
    <w:r w:rsidR="00FB59AC">
      <w:instrText xml:space="preserve"> PAGE </w:instrText>
    </w:r>
    <w:r w:rsidR="00FB59AC">
      <w:fldChar w:fldCharType="separate"/>
    </w:r>
    <w:r w:rsidR="008B5D40">
      <w:rPr>
        <w:noProof/>
      </w:rPr>
      <w:t>2</w:t>
    </w:r>
    <w:r w:rsidR="00FB59AC">
      <w:rPr>
        <w:noProof/>
      </w:rPr>
      <w:fldChar w:fldCharType="end"/>
    </w:r>
    <w:r>
      <w:t xml:space="preserve"> of </w:t>
    </w:r>
    <w:r w:rsidR="00B43C09">
      <w:fldChar w:fldCharType="begin"/>
    </w:r>
    <w:r w:rsidR="00B43C09">
      <w:instrText xml:space="preserve"> NUMPAGES </w:instrText>
    </w:r>
    <w:r w:rsidR="00B43C09">
      <w:fldChar w:fldCharType="separate"/>
    </w:r>
    <w:r w:rsidR="008B5D40">
      <w:rPr>
        <w:noProof/>
      </w:rPr>
      <w:t>13</w:t>
    </w:r>
    <w:r w:rsidR="00B43C09">
      <w:rPr>
        <w:noProof/>
      </w:rPr>
      <w:fldChar w:fldCharType="end"/>
    </w:r>
    <w:r>
      <w:tab/>
    </w:r>
  </w:p>
  <w:p w:rsidR="00566298" w:rsidP="00566298" w:rsidRDefault="00566298" w14:paraId="63E5AC1C" w14:textId="77777777">
    <w:pPr>
      <w:pStyle w:val="Footer"/>
      <w:tabs>
        <w:tab w:val="clear" w:pos="4320"/>
        <w:tab w:val="clear" w:pos="8640"/>
        <w:tab w:val="left" w:pos="1170"/>
      </w:tabs>
      <w:spacing w:before="100" w:beforeAutospacing="1"/>
      <w:ind w:firstLine="720"/>
      <w:rPr>
        <w:bCs/>
        <w:i/>
        <w:snapToGrid w:val="0"/>
        <w:sz w:val="14"/>
      </w:rPr>
    </w:pPr>
    <w:r>
      <w:rPr>
        <w:bCs/>
        <w:i/>
        <w:snapToGrid w:val="0"/>
        <w:sz w:val="14"/>
      </w:rPr>
      <w:tab/>
    </w:r>
  </w:p>
  <w:p w:rsidRPr="00566298" w:rsidR="001F5AD1" w:rsidP="00566298" w:rsidRDefault="00566298" w14:paraId="7D08A84D" w14:textId="21E122F1">
    <w:pPr>
      <w:pStyle w:val="Footer"/>
      <w:spacing w:before="100" w:beforeAutospacing="1"/>
      <w:rPr>
        <w:bCs/>
        <w:i/>
        <w:snapToGrid w:val="0"/>
        <w:sz w:val="14"/>
      </w:rPr>
    </w:pPr>
    <w:r>
      <w:rPr>
        <w:bCs/>
        <w:i/>
        <w:snapToGrid w:val="0"/>
        <w:sz w:val="14"/>
      </w:rPr>
      <w:t xml:space="preserve">Printed copies are current on date of printing only - </w:t>
    </w:r>
    <w:r w:rsidR="005D2662">
      <w:rPr>
        <w:bCs/>
        <w:i/>
        <w:snapToGrid w:val="0"/>
        <w:sz w:val="14"/>
      </w:rPr>
      <w:fldChar w:fldCharType="begin"/>
    </w:r>
    <w:r>
      <w:rPr>
        <w:bCs/>
        <w:i/>
        <w:snapToGrid w:val="0"/>
        <w:sz w:val="14"/>
      </w:rPr>
      <w:instrText xml:space="preserve"> TIME \@ "MM/dd/yyyy" </w:instrText>
    </w:r>
    <w:r w:rsidR="005D2662">
      <w:rPr>
        <w:bCs/>
        <w:i/>
        <w:snapToGrid w:val="0"/>
        <w:sz w:val="14"/>
      </w:rPr>
      <w:fldChar w:fldCharType="separate"/>
    </w:r>
    <w:r w:rsidR="00C720DA">
      <w:rPr>
        <w:bCs/>
        <w:i/>
        <w:noProof/>
        <w:snapToGrid w:val="0"/>
        <w:sz w:val="14"/>
      </w:rPr>
      <w:t>05/03/2022</w:t>
    </w:r>
    <w:r w:rsidR="005D2662">
      <w:rPr>
        <w:bCs/>
        <w:i/>
        <w:snapToGrid w:val="0"/>
        <w:sz w:val="14"/>
      </w:rPr>
      <w:fldChar w:fldCharType="end"/>
    </w:r>
    <w:r>
      <w:rPr>
        <w:bCs/>
        <w:i/>
        <w:snapToGrid w:val="0"/>
        <w:sz w:val="14"/>
      </w:rPr>
      <w:t>. Always refer to the electronic version for the current release.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43C09" w:rsidRDefault="00B43C09" w14:paraId="5F54453E" w14:textId="77777777">
      <w:r>
        <w:separator/>
      </w:r>
    </w:p>
  </w:footnote>
  <w:footnote w:type="continuationSeparator" w:id="0">
    <w:p w:rsidR="00B43C09" w:rsidRDefault="00B43C09" w14:paraId="4AE3110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5D40" w:rsidRDefault="008B5D40" w14:paraId="51D6E3FE"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p14">
  <w:p w:rsidR="001F5AD1" w:rsidRDefault="008B5D40" w14:paraId="504D9F30" w14:textId="77777777">
    <w:pPr>
      <w:pStyle w:val="Header"/>
      <w:rPr>
        <w:sz w:val="32"/>
      </w:rPr>
    </w:pPr>
    <w:r>
      <w:rPr>
        <w:noProof/>
      </w:rPr>
      <w:drawing>
        <wp:inline distT="0" distB="0" distL="0" distR="0" wp14:anchorId="3D9122EC" wp14:editId="03F59014">
          <wp:extent cx="1524000" cy="388620"/>
          <wp:effectExtent l="0" t="0" r="0" b="0"/>
          <wp:docPr id="3" name="Picture 2">
            <a:extLst xmlns:a="http://schemas.openxmlformats.org/drawingml/2006/main">
              <a:ext uri="{FF2B5EF4-FFF2-40B4-BE49-F238E27FC236}">
                <a16:creationId xmlns:a16="http://schemas.microsoft.com/office/drawing/2014/main" id="{C56175FB-038F-4664-98C5-69B991B832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56175FB-038F-4664-98C5-69B991B832EC}"/>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4000" cy="38862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5D40" w:rsidRDefault="008B5D40" w14:paraId="59E4D6FF"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5AD1" w:rsidRDefault="001F5AD1" w14:paraId="05E5F6E6" w14:textId="77777777">
    <w:pPr>
      <w:pStyle w:val="Header"/>
      <w:pBdr>
        <w:bottom w:val="single" w:color="auto" w:sz="4" w:space="1"/>
      </w:pBdr>
    </w:pPr>
    <w:r>
      <w:t xml:space="preserve">                                             </w:t>
    </w:r>
  </w:p>
  <w:p w:rsidR="001F5AD1" w:rsidRDefault="001F5AD1" w14:paraId="623D961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6">
    <w:nsid w:val="4dfaf7bc"/>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5">
    <w:nsid w:val="3ae194fa"/>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4">
    <w:nsid w:val="5643ebcc"/>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3">
    <w:nsid w:val="43af04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6bf4c3b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9c33e04"/>
    <w:multiLevelType xmlns:w="http://schemas.openxmlformats.org/wordprocessingml/2006/main" w:val="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decimal"/>
      <w:lvlText w:val="%1.%2."/>
      <w:lvlJc w:val="left"/>
      <w:pPr>
        <w:ind w:left="2520" w:hanging="360"/>
      </w:pPr>
    </w:lvl>
    <w:lvl xmlns:w="http://schemas.openxmlformats.org/wordprocessingml/2006/main" w:ilvl="2">
      <w:start w:val="1"/>
      <w:numFmt w:val="decimal"/>
      <w:lvlText w:val="%1.%2.%3."/>
      <w:lvlJc w:val="left"/>
      <w:pPr>
        <w:ind w:left="3240" w:hanging="180"/>
      </w:pPr>
    </w:lvl>
    <w:lvl xmlns:w="http://schemas.openxmlformats.org/wordprocessingml/2006/main" w:ilvl="3">
      <w:start w:val="1"/>
      <w:numFmt w:val="decimal"/>
      <w:lvlText w:val="%1.%2.%3.%4."/>
      <w:lvlJc w:val="left"/>
      <w:pPr>
        <w:ind w:left="3960" w:hanging="360"/>
      </w:pPr>
    </w:lvl>
    <w:lvl xmlns:w="http://schemas.openxmlformats.org/wordprocessingml/2006/main" w:ilvl="4">
      <w:start w:val="1"/>
      <w:numFmt w:val="decimal"/>
      <w:lvlText w:val="%1.%2.%3.%4.%5."/>
      <w:lvlJc w:val="left"/>
      <w:pPr>
        <w:ind w:left="4680" w:hanging="360"/>
      </w:pPr>
    </w:lvl>
    <w:lvl xmlns:w="http://schemas.openxmlformats.org/wordprocessingml/2006/main" w:ilvl="5">
      <w:start w:val="1"/>
      <w:numFmt w:val="decimal"/>
      <w:lvlText w:val="%1.%2.%3.%4.%5.%6."/>
      <w:lvlJc w:val="left"/>
      <w:pPr>
        <w:ind w:left="5400" w:hanging="180"/>
      </w:pPr>
    </w:lvl>
    <w:lvl xmlns:w="http://schemas.openxmlformats.org/wordprocessingml/2006/main" w:ilvl="6">
      <w:start w:val="1"/>
      <w:numFmt w:val="decimal"/>
      <w:lvlText w:val="%1.%2.%3.%4.%5.%6.%7."/>
      <w:lvlJc w:val="left"/>
      <w:pPr>
        <w:ind w:left="6120" w:hanging="360"/>
      </w:pPr>
    </w:lvl>
    <w:lvl xmlns:w="http://schemas.openxmlformats.org/wordprocessingml/2006/main" w:ilvl="7">
      <w:start w:val="1"/>
      <w:numFmt w:val="decimal"/>
      <w:lvlText w:val="%1.%2.%3.%4.%5.%6.%7.%8."/>
      <w:lvlJc w:val="left"/>
      <w:pPr>
        <w:ind w:left="6840" w:hanging="360"/>
      </w:pPr>
    </w:lvl>
    <w:lvl xmlns:w="http://schemas.openxmlformats.org/wordprocessingml/2006/main" w:ilvl="8">
      <w:start w:val="1"/>
      <w:numFmt w:val="decimal"/>
      <w:lvlText w:val="%1.%2.%3.%4.%5.%6.%7.%8.%9."/>
      <w:lvlJc w:val="left"/>
      <w:pPr>
        <w:ind w:left="7560" w:hanging="180"/>
      </w:pPr>
    </w:lvl>
  </w:abstractNum>
  <w:abstractNum xmlns:w="http://schemas.openxmlformats.org/wordprocessingml/2006/main" w:abstractNumId="50">
    <w:nsid w:val="1416b60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27b8f4a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3e0ee0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2af264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4a23d97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17fab4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138ce1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9d6af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44885c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3aefa5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729857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4a14da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47e911b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3b8670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285de7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7c1d30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280cb3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5e2e6fa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38b7ab7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91514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26564a7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184d43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57aa07f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3cc58cc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3a267f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43388d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41bdde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3188c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6a58cd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3c4d21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4b277c6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9">
    <w:nsid w:val="7f3209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2de17c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65f3846"/>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6">
    <w:nsid w:val="5c8a1adf"/>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5">
    <w:nsid w:val="59f1b12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4">
    <w:nsid w:val="66f6e0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6fbec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000003"/>
    <w:multiLevelType w:val="singleLevel"/>
    <w:tmpl w:val="00000003"/>
    <w:name w:val="WW8Num3"/>
    <w:lvl w:ilvl="0">
      <w:start w:val="1"/>
      <w:numFmt w:val="bullet"/>
      <w:lvlText w:val=""/>
      <w:lvlJc w:val="left"/>
      <w:pPr>
        <w:tabs>
          <w:tab w:val="num" w:pos="936"/>
        </w:tabs>
        <w:ind w:left="936" w:hanging="360"/>
      </w:pPr>
      <w:rPr>
        <w:rFonts w:ascii="Symbol" w:hAnsi="Symbol"/>
      </w:rPr>
    </w:lvl>
  </w:abstractNum>
  <w:abstractNum w:abstractNumId="1" w15:restartNumberingAfterBreak="0">
    <w:nsid w:val="00000005"/>
    <w:multiLevelType w:val="singleLevel"/>
    <w:tmpl w:val="00000005"/>
    <w:name w:val="WW8Num5"/>
    <w:lvl w:ilvl="0">
      <w:start w:val="1"/>
      <w:numFmt w:val="bullet"/>
      <w:lvlText w:val=""/>
      <w:lvlJc w:val="left"/>
      <w:pPr>
        <w:tabs>
          <w:tab w:val="num" w:pos="1440"/>
        </w:tabs>
        <w:ind w:left="1440" w:hanging="360"/>
      </w:pPr>
      <w:rPr>
        <w:rFonts w:ascii="Symbol" w:hAnsi="Symbol"/>
      </w:rPr>
    </w:lvl>
  </w:abstractNum>
  <w:abstractNum w:abstractNumId="2" w15:restartNumberingAfterBreak="0">
    <w:nsid w:val="00000006"/>
    <w:multiLevelType w:val="singleLevel"/>
    <w:tmpl w:val="00000006"/>
    <w:name w:val="WW8Num6"/>
    <w:lvl w:ilvl="0">
      <w:start w:val="1"/>
      <w:numFmt w:val="decimal"/>
      <w:lvlText w:val="%1."/>
      <w:lvlJc w:val="left"/>
      <w:pPr>
        <w:tabs>
          <w:tab w:val="num" w:pos="1440"/>
        </w:tabs>
        <w:ind w:left="1440" w:hanging="360"/>
      </w:pPr>
    </w:lvl>
  </w:abstractNum>
  <w:abstractNum w:abstractNumId="3" w15:restartNumberingAfterBreak="0">
    <w:nsid w:val="00000009"/>
    <w:multiLevelType w:val="singleLevel"/>
    <w:tmpl w:val="00000009"/>
    <w:name w:val="WW8Num9"/>
    <w:lvl w:ilvl="0">
      <w:start w:val="1"/>
      <w:numFmt w:val="decimal"/>
      <w:lvlText w:val="%1."/>
      <w:lvlJc w:val="left"/>
      <w:pPr>
        <w:tabs>
          <w:tab w:val="num" w:pos="1440"/>
        </w:tabs>
        <w:ind w:left="1440" w:hanging="360"/>
      </w:pPr>
    </w:lvl>
  </w:abstractNum>
  <w:abstractNum w:abstractNumId="4" w15:restartNumberingAfterBreak="0">
    <w:nsid w:val="00000010"/>
    <w:multiLevelType w:val="multilevel"/>
    <w:tmpl w:val="00000010"/>
    <w:name w:val="WW8Num18"/>
    <w:lvl w:ilvl="0">
      <w:start w:val="1"/>
      <w:numFmt w:val="bullet"/>
      <w:lvlText w:val=""/>
      <w:lvlJc w:val="left"/>
      <w:pPr>
        <w:tabs>
          <w:tab w:val="num" w:pos="1440"/>
        </w:tabs>
        <w:ind w:left="1440" w:hanging="360"/>
      </w:pPr>
      <w:rPr>
        <w:rFonts w:ascii="Symbol" w:hAnsi="Symbol" w:cs="StarSymbol"/>
        <w:sz w:val="12"/>
        <w:szCs w:val="12"/>
      </w:rPr>
    </w:lvl>
    <w:lvl w:ilvl="1">
      <w:start w:val="1"/>
      <w:numFmt w:val="bullet"/>
      <w:lvlText w:val="o"/>
      <w:lvlJc w:val="left"/>
      <w:pPr>
        <w:tabs>
          <w:tab w:val="num" w:pos="2160"/>
        </w:tabs>
        <w:ind w:left="2160" w:hanging="360"/>
      </w:pPr>
      <w:rPr>
        <w:rFonts w:ascii="Courier New" w:hAnsi="Courier New"/>
      </w:rPr>
    </w:lvl>
    <w:lvl w:ilvl="2">
      <w:start w:val="1"/>
      <w:numFmt w:val="bullet"/>
      <w:lvlText w:val=""/>
      <w:lvlJc w:val="left"/>
      <w:pPr>
        <w:tabs>
          <w:tab w:val="num" w:pos="2880"/>
        </w:tabs>
        <w:ind w:left="2880" w:hanging="360"/>
      </w:pPr>
      <w:rPr>
        <w:rFonts w:ascii="Wingdings" w:hAnsi="Wingdings"/>
        <w:b/>
        <w:i w:val="0"/>
        <w:color w:val="333399"/>
      </w:rPr>
    </w:lvl>
    <w:lvl w:ilvl="3">
      <w:start w:val="1"/>
      <w:numFmt w:val="bullet"/>
      <w:lvlText w:val=""/>
      <w:lvlJc w:val="left"/>
      <w:pPr>
        <w:tabs>
          <w:tab w:val="num" w:pos="3600"/>
        </w:tabs>
        <w:ind w:left="3600" w:hanging="360"/>
      </w:pPr>
      <w:rPr>
        <w:rFonts w:ascii="Symbol" w:hAnsi="Symbol" w:cs="StarSymbol"/>
        <w:sz w:val="12"/>
        <w:szCs w:val="12"/>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b/>
        <w:i w:val="0"/>
        <w:color w:val="333399"/>
      </w:rPr>
    </w:lvl>
    <w:lvl w:ilvl="6">
      <w:start w:val="1"/>
      <w:numFmt w:val="bullet"/>
      <w:lvlText w:val=""/>
      <w:lvlJc w:val="left"/>
      <w:pPr>
        <w:tabs>
          <w:tab w:val="num" w:pos="5760"/>
        </w:tabs>
        <w:ind w:left="5760" w:hanging="360"/>
      </w:pPr>
      <w:rPr>
        <w:rFonts w:ascii="Symbol" w:hAnsi="Symbol" w:cs="StarSymbol"/>
        <w:sz w:val="12"/>
        <w:szCs w:val="12"/>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b/>
        <w:i w:val="0"/>
        <w:color w:val="333399"/>
      </w:rPr>
    </w:lvl>
  </w:abstractNum>
  <w:abstractNum w:abstractNumId="5" w15:restartNumberingAfterBreak="0">
    <w:nsid w:val="01AB1AA4"/>
    <w:multiLevelType w:val="multilevel"/>
    <w:tmpl w:val="84F08B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01C51595"/>
    <w:multiLevelType w:val="multilevel"/>
    <w:tmpl w:val="84149C7E"/>
    <w:numStyleLink w:val="Headings2"/>
  </w:abstractNum>
  <w:abstractNum w:abstractNumId="7" w15:restartNumberingAfterBreak="0">
    <w:nsid w:val="08316BCA"/>
    <w:multiLevelType w:val="multilevel"/>
    <w:tmpl w:val="0ABC3322"/>
    <w:styleLink w:val="Headings"/>
    <w:lvl w:ilvl="0">
      <w:start w:val="1"/>
      <w:numFmt w:val="decimal"/>
      <w:lvlText w:val="%1"/>
      <w:lvlJc w:val="left"/>
      <w:pPr>
        <w:ind w:left="360" w:hanging="360"/>
      </w:pPr>
      <w:rPr>
        <w:rFonts w:hint="default"/>
      </w:rPr>
    </w:lvl>
    <w:lvl w:ilvl="1">
      <w:start w:val="1"/>
      <w:numFmt w:val="decimal"/>
      <w:lvlRestart w:val="0"/>
      <w:suff w:val="space"/>
      <w:lvlText w:val="%1.%2"/>
      <w:lvlJc w:val="left"/>
      <w:pPr>
        <w:ind w:left="720" w:hanging="360"/>
      </w:pPr>
      <w:rPr>
        <w:rFonts w:hint="default"/>
      </w:rPr>
    </w:lvl>
    <w:lvl w:ilvl="2">
      <w:start w:val="1"/>
      <w:numFmt w:val="decimal"/>
      <w:lvlRestart w:val="0"/>
      <w:suff w:val="space"/>
      <w:lvlText w:val="%2.%3.1"/>
      <w:lvlJc w:val="left"/>
      <w:pPr>
        <w:ind w:left="1080" w:hanging="360"/>
      </w:pPr>
      <w:rPr>
        <w:rFonts w:hint="default"/>
      </w:rPr>
    </w:lvl>
    <w:lvl w:ilvl="3">
      <w:start w:val="1"/>
      <w:numFmt w:val="decimal"/>
      <w:lvlRestart w:val="0"/>
      <w:pStyle w:val="Heading4"/>
      <w:suff w:val="space"/>
      <w:lvlText w:val="%3.%4.1.1"/>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B7E4583"/>
    <w:multiLevelType w:val="multilevel"/>
    <w:tmpl w:val="0ABC3322"/>
    <w:numStyleLink w:val="Headings"/>
  </w:abstractNum>
  <w:abstractNum w:abstractNumId="9" w15:restartNumberingAfterBreak="0">
    <w:nsid w:val="39A35A0C"/>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56F3C43"/>
    <w:multiLevelType w:val="hybridMultilevel"/>
    <w:tmpl w:val="0B2297B0"/>
    <w:lvl w:ilvl="0" w:tplc="20EA1004">
      <w:numFmt w:val="bullet"/>
      <w:lvlText w:val=""/>
      <w:lvlJc w:val="left"/>
      <w:pPr>
        <w:tabs>
          <w:tab w:val="num" w:pos="600"/>
        </w:tabs>
        <w:ind w:left="600" w:hanging="360"/>
      </w:pPr>
      <w:rPr>
        <w:rFonts w:hint="default" w:ascii="Symbol" w:hAnsi="Symbol" w:eastAsia="Times New Roman" w:cs="Times New Roman"/>
      </w:rPr>
    </w:lvl>
    <w:lvl w:ilvl="1" w:tplc="04090003">
      <w:start w:val="1"/>
      <w:numFmt w:val="bullet"/>
      <w:lvlText w:val="o"/>
      <w:lvlJc w:val="left"/>
      <w:pPr>
        <w:tabs>
          <w:tab w:val="num" w:pos="1320"/>
        </w:tabs>
        <w:ind w:left="1320" w:hanging="360"/>
      </w:pPr>
      <w:rPr>
        <w:rFonts w:hint="default" w:ascii="Courier New" w:hAnsi="Courier New" w:cs="Courier New"/>
      </w:rPr>
    </w:lvl>
    <w:lvl w:ilvl="2" w:tplc="04090005" w:tentative="1">
      <w:start w:val="1"/>
      <w:numFmt w:val="bullet"/>
      <w:lvlText w:val=""/>
      <w:lvlJc w:val="left"/>
      <w:pPr>
        <w:tabs>
          <w:tab w:val="num" w:pos="2040"/>
        </w:tabs>
        <w:ind w:left="2040" w:hanging="360"/>
      </w:pPr>
      <w:rPr>
        <w:rFonts w:hint="default" w:ascii="Wingdings" w:hAnsi="Wingdings"/>
      </w:rPr>
    </w:lvl>
    <w:lvl w:ilvl="3" w:tplc="04090001" w:tentative="1">
      <w:start w:val="1"/>
      <w:numFmt w:val="bullet"/>
      <w:lvlText w:val=""/>
      <w:lvlJc w:val="left"/>
      <w:pPr>
        <w:tabs>
          <w:tab w:val="num" w:pos="2760"/>
        </w:tabs>
        <w:ind w:left="2760" w:hanging="360"/>
      </w:pPr>
      <w:rPr>
        <w:rFonts w:hint="default" w:ascii="Symbol" w:hAnsi="Symbol"/>
      </w:rPr>
    </w:lvl>
    <w:lvl w:ilvl="4" w:tplc="04090003" w:tentative="1">
      <w:start w:val="1"/>
      <w:numFmt w:val="bullet"/>
      <w:lvlText w:val="o"/>
      <w:lvlJc w:val="left"/>
      <w:pPr>
        <w:tabs>
          <w:tab w:val="num" w:pos="3480"/>
        </w:tabs>
        <w:ind w:left="3480" w:hanging="360"/>
      </w:pPr>
      <w:rPr>
        <w:rFonts w:hint="default" w:ascii="Courier New" w:hAnsi="Courier New" w:cs="Courier New"/>
      </w:rPr>
    </w:lvl>
    <w:lvl w:ilvl="5" w:tplc="04090005" w:tentative="1">
      <w:start w:val="1"/>
      <w:numFmt w:val="bullet"/>
      <w:lvlText w:val=""/>
      <w:lvlJc w:val="left"/>
      <w:pPr>
        <w:tabs>
          <w:tab w:val="num" w:pos="4200"/>
        </w:tabs>
        <w:ind w:left="4200" w:hanging="360"/>
      </w:pPr>
      <w:rPr>
        <w:rFonts w:hint="default" w:ascii="Wingdings" w:hAnsi="Wingdings"/>
      </w:rPr>
    </w:lvl>
    <w:lvl w:ilvl="6" w:tplc="04090001" w:tentative="1">
      <w:start w:val="1"/>
      <w:numFmt w:val="bullet"/>
      <w:lvlText w:val=""/>
      <w:lvlJc w:val="left"/>
      <w:pPr>
        <w:tabs>
          <w:tab w:val="num" w:pos="4920"/>
        </w:tabs>
        <w:ind w:left="4920" w:hanging="360"/>
      </w:pPr>
      <w:rPr>
        <w:rFonts w:hint="default" w:ascii="Symbol" w:hAnsi="Symbol"/>
      </w:rPr>
    </w:lvl>
    <w:lvl w:ilvl="7" w:tplc="04090003" w:tentative="1">
      <w:start w:val="1"/>
      <w:numFmt w:val="bullet"/>
      <w:lvlText w:val="o"/>
      <w:lvlJc w:val="left"/>
      <w:pPr>
        <w:tabs>
          <w:tab w:val="num" w:pos="5640"/>
        </w:tabs>
        <w:ind w:left="5640" w:hanging="360"/>
      </w:pPr>
      <w:rPr>
        <w:rFonts w:hint="default" w:ascii="Courier New" w:hAnsi="Courier New" w:cs="Courier New"/>
      </w:rPr>
    </w:lvl>
    <w:lvl w:ilvl="8" w:tplc="04090005" w:tentative="1">
      <w:start w:val="1"/>
      <w:numFmt w:val="bullet"/>
      <w:lvlText w:val=""/>
      <w:lvlJc w:val="left"/>
      <w:pPr>
        <w:tabs>
          <w:tab w:val="num" w:pos="6360"/>
        </w:tabs>
        <w:ind w:left="6360" w:hanging="360"/>
      </w:pPr>
      <w:rPr>
        <w:rFonts w:hint="default" w:ascii="Wingdings" w:hAnsi="Wingdings"/>
      </w:rPr>
    </w:lvl>
  </w:abstractNum>
  <w:abstractNum w:abstractNumId="11" w15:restartNumberingAfterBreak="0">
    <w:nsid w:val="72457E5D"/>
    <w:multiLevelType w:val="multilevel"/>
    <w:tmpl w:val="84149C7E"/>
    <w:styleLink w:val="Headings2"/>
    <w:lvl w:ilvl="0">
      <w:start w:val="1"/>
      <w:numFmt w:val="decimal"/>
      <w:pStyle w:val="Heading1"/>
      <w:suff w:val="space"/>
      <w:lvlText w:val="%1."/>
      <w:lvlJc w:val="left"/>
      <w:pPr>
        <w:ind w:left="403" w:hanging="43"/>
      </w:pPr>
      <w:rPr>
        <w:rFonts w:hint="default" w:ascii="Arial" w:hAnsi="Arial"/>
        <w:sz w:val="24"/>
      </w:rPr>
    </w:lvl>
    <w:lvl w:ilvl="1">
      <w:start w:val="1"/>
      <w:numFmt w:val="decimal"/>
      <w:pStyle w:val="Heading2"/>
      <w:suff w:val="space"/>
      <w:lvlText w:val="%1.%2."/>
      <w:lvlJc w:val="left"/>
      <w:pPr>
        <w:ind w:left="1177" w:hanging="43"/>
      </w:pPr>
      <w:rPr>
        <w:rFonts w:hint="default" w:ascii="Arial" w:hAnsi="Arial"/>
        <w:sz w:val="24"/>
      </w:rPr>
    </w:lvl>
    <w:lvl w:ilvl="2">
      <w:start w:val="1"/>
      <w:numFmt w:val="decimal"/>
      <w:pStyle w:val="Heading3"/>
      <w:suff w:val="space"/>
      <w:lvlText w:val="%1.%2.%3."/>
      <w:lvlJc w:val="left"/>
      <w:pPr>
        <w:ind w:left="547" w:hanging="43"/>
      </w:pPr>
      <w:rPr>
        <w:rFonts w:hint="default" w:ascii="Arial" w:hAnsi="Arial"/>
        <w:sz w:val="24"/>
      </w:rPr>
    </w:lvl>
    <w:lvl w:ilvl="3">
      <w:start w:val="1"/>
      <w:numFmt w:val="decimal"/>
      <w:lvlText w:val="(%4)"/>
      <w:lvlJc w:val="left"/>
      <w:pPr>
        <w:ind w:left="619" w:hanging="43"/>
      </w:pPr>
      <w:rPr>
        <w:rFonts w:hint="default"/>
      </w:rPr>
    </w:lvl>
    <w:lvl w:ilvl="4">
      <w:start w:val="1"/>
      <w:numFmt w:val="lowerLetter"/>
      <w:lvlText w:val="(%5)"/>
      <w:lvlJc w:val="left"/>
      <w:pPr>
        <w:ind w:left="691" w:hanging="43"/>
      </w:pPr>
      <w:rPr>
        <w:rFonts w:hint="default"/>
      </w:rPr>
    </w:lvl>
    <w:lvl w:ilvl="5">
      <w:start w:val="1"/>
      <w:numFmt w:val="lowerRoman"/>
      <w:lvlText w:val="(%6)"/>
      <w:lvlJc w:val="left"/>
      <w:pPr>
        <w:ind w:left="763" w:hanging="43"/>
      </w:pPr>
      <w:rPr>
        <w:rFonts w:hint="default"/>
      </w:rPr>
    </w:lvl>
    <w:lvl w:ilvl="6">
      <w:start w:val="1"/>
      <w:numFmt w:val="decimal"/>
      <w:lvlText w:val="%7."/>
      <w:lvlJc w:val="left"/>
      <w:pPr>
        <w:ind w:left="835" w:hanging="43"/>
      </w:pPr>
      <w:rPr>
        <w:rFonts w:hint="default"/>
      </w:rPr>
    </w:lvl>
    <w:lvl w:ilvl="7">
      <w:start w:val="1"/>
      <w:numFmt w:val="lowerLetter"/>
      <w:lvlText w:val="%8."/>
      <w:lvlJc w:val="left"/>
      <w:pPr>
        <w:ind w:left="907" w:hanging="43"/>
      </w:pPr>
      <w:rPr>
        <w:rFonts w:hint="default"/>
      </w:rPr>
    </w:lvl>
    <w:lvl w:ilvl="8">
      <w:start w:val="1"/>
      <w:numFmt w:val="lowerRoman"/>
      <w:lvlText w:val="%9."/>
      <w:lvlJc w:val="left"/>
      <w:pPr>
        <w:ind w:left="979" w:hanging="43"/>
      </w:pPr>
      <w:rPr>
        <w:rFonts w:hint="default"/>
      </w:rPr>
    </w:lvl>
  </w:abstractNum>
  <w:abstractNum w:abstractNumId="12" w15:restartNumberingAfterBreak="0">
    <w:nsid w:val="79DA7507"/>
    <w:multiLevelType w:val="multilevel"/>
    <w:tmpl w:val="7B9457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71">
    <w:abstractNumId w:val="56"/>
  </w:num>
  <w:num w:numId="70">
    <w:abstractNumId w:val="55"/>
  </w:num>
  <w:num w:numId="69">
    <w:abstractNumId w:val="54"/>
  </w:num>
  <w:num w:numId="68">
    <w:abstractNumId w:val="53"/>
  </w:num>
  <w:num w:numId="67">
    <w:abstractNumId w:val="52"/>
  </w:num>
  <w:num w:numId="66">
    <w:abstractNumId w:val="51"/>
  </w:num>
  <w:num w:numId="65">
    <w:abstractNumId w:val="50"/>
  </w:num>
  <w:num w:numId="64">
    <w:abstractNumId w:val="49"/>
  </w:num>
  <w:num w:numId="63">
    <w:abstractNumId w:val="48"/>
  </w:num>
  <w:num w:numId="62">
    <w:abstractNumId w:val="47"/>
  </w:num>
  <w:num w:numId="61">
    <w:abstractNumId w:val="46"/>
  </w:num>
  <w:num w:numId="60">
    <w:abstractNumId w:val="45"/>
  </w:num>
  <w:num w:numId="59">
    <w:abstractNumId w:val="44"/>
  </w:num>
  <w:num w:numId="58">
    <w:abstractNumId w:val="43"/>
  </w:num>
  <w:num w:numId="57">
    <w:abstractNumId w:val="42"/>
  </w:num>
  <w:num w:numId="56">
    <w:abstractNumId w:val="41"/>
  </w:num>
  <w:num w:numId="55">
    <w:abstractNumId w:val="40"/>
  </w:num>
  <w:num w:numId="54">
    <w:abstractNumId w:val="39"/>
  </w:num>
  <w:num w:numId="53">
    <w:abstractNumId w:val="38"/>
  </w:num>
  <w:num w:numId="52">
    <w:abstractNumId w:val="37"/>
  </w:num>
  <w:num w:numId="51">
    <w:abstractNumId w:val="36"/>
  </w:num>
  <w:num w:numId="50">
    <w:abstractNumId w:val="35"/>
  </w:num>
  <w:num w:numId="49">
    <w:abstractNumId w:val="34"/>
  </w:num>
  <w:num w:numId="48">
    <w:abstractNumId w:val="33"/>
  </w:num>
  <w:num w:numId="47">
    <w:abstractNumId w:val="32"/>
  </w:num>
  <w:num w:numId="46">
    <w:abstractNumId w:val="31"/>
  </w:num>
  <w:num w:numId="45">
    <w:abstractNumId w:val="30"/>
  </w:num>
  <w:num w:numId="44">
    <w:abstractNumId w:val="29"/>
  </w:num>
  <w:num w:numId="43">
    <w:abstractNumId w:val="28"/>
  </w:num>
  <w:num w:numId="42">
    <w:abstractNumId w:val="27"/>
  </w:num>
  <w:num w:numId="41">
    <w:abstractNumId w:val="26"/>
  </w:num>
  <w:num w:numId="40">
    <w:abstractNumId w:val="25"/>
  </w:num>
  <w:num w:numId="39">
    <w:abstractNumId w:val="24"/>
  </w:num>
  <w:num w:numId="38">
    <w:abstractNumId w:val="23"/>
  </w:num>
  <w:num w:numId="37">
    <w:abstractNumId w:val="22"/>
  </w:num>
  <w:num w:numId="36">
    <w:abstractNumId w:val="21"/>
  </w:num>
  <w:num w:numId="35">
    <w:abstractNumId w:val="20"/>
  </w:num>
  <w:num w:numId="34">
    <w:abstractNumId w:val="19"/>
  </w:num>
  <w:num w:numId="33">
    <w:abstractNumId w:val="18"/>
  </w:num>
  <w:num w:numId="32">
    <w:abstractNumId w:val="17"/>
  </w:num>
  <w:num w:numId="31">
    <w:abstractNumId w:val="16"/>
  </w:num>
  <w:num w:numId="30">
    <w:abstractNumId w:val="15"/>
  </w:num>
  <w:num w:numId="29">
    <w:abstractNumId w:val="14"/>
  </w:num>
  <w:num w:numId="28">
    <w:abstractNumId w:val="13"/>
  </w:num>
  <w:num w:numId="1">
    <w:abstractNumId w:val="9"/>
  </w:num>
  <w:num w:numId="2">
    <w:abstractNumId w:val="7"/>
  </w:num>
  <w:num w:numId="3">
    <w:abstractNumId w:val="8"/>
  </w:num>
  <w:num w:numId="4">
    <w:abstractNumId w:val="11"/>
  </w:num>
  <w:num w:numId="5">
    <w:abstractNumId w:val="6"/>
  </w:num>
  <w:num w:numId="6">
    <w:abstractNumId w:val="12"/>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0"/>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5"/>
  </w:num>
  <w:num w:numId="22">
    <w:abstractNumId w:val="11"/>
  </w:num>
  <w:num w:numId="23">
    <w:abstractNumId w:val="11"/>
  </w:num>
  <w:num w:numId="24">
    <w:abstractNumId w:val="11"/>
  </w:num>
  <w:num w:numId="25">
    <w:abstractNumId w:val="11"/>
  </w:num>
  <w:num w:numId="26">
    <w:abstractNumId w:val="11"/>
  </w:num>
  <w:num w:numId="27">
    <w:abstractNumId w:val="11"/>
  </w:num>
  <w:numIdMacAtCleanup w:val="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web"/>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D57"/>
    <w:rsid w:val="000324B3"/>
    <w:rsid w:val="00032C69"/>
    <w:rsid w:val="00050714"/>
    <w:rsid w:val="00065178"/>
    <w:rsid w:val="000A3F25"/>
    <w:rsid w:val="000C58FF"/>
    <w:rsid w:val="000C74B2"/>
    <w:rsid w:val="001267B1"/>
    <w:rsid w:val="00140A70"/>
    <w:rsid w:val="001677D9"/>
    <w:rsid w:val="00190A45"/>
    <w:rsid w:val="00193769"/>
    <w:rsid w:val="0019538E"/>
    <w:rsid w:val="00196E7D"/>
    <w:rsid w:val="001E2AC5"/>
    <w:rsid w:val="001F5AD1"/>
    <w:rsid w:val="002039EE"/>
    <w:rsid w:val="00231E2A"/>
    <w:rsid w:val="0026159B"/>
    <w:rsid w:val="00272E71"/>
    <w:rsid w:val="002B5A72"/>
    <w:rsid w:val="002C3590"/>
    <w:rsid w:val="002D1D3E"/>
    <w:rsid w:val="002D3470"/>
    <w:rsid w:val="002E66F4"/>
    <w:rsid w:val="00312430"/>
    <w:rsid w:val="00333A76"/>
    <w:rsid w:val="0033685F"/>
    <w:rsid w:val="003751D9"/>
    <w:rsid w:val="004327CC"/>
    <w:rsid w:val="0045480B"/>
    <w:rsid w:val="00456D34"/>
    <w:rsid w:val="004571E7"/>
    <w:rsid w:val="004A199F"/>
    <w:rsid w:val="004A27EA"/>
    <w:rsid w:val="004B7DE6"/>
    <w:rsid w:val="004F2AC9"/>
    <w:rsid w:val="004F467C"/>
    <w:rsid w:val="005062FD"/>
    <w:rsid w:val="0052055C"/>
    <w:rsid w:val="00566298"/>
    <w:rsid w:val="005B39C4"/>
    <w:rsid w:val="005B62C5"/>
    <w:rsid w:val="005D2662"/>
    <w:rsid w:val="005D684C"/>
    <w:rsid w:val="005D7E81"/>
    <w:rsid w:val="005E7584"/>
    <w:rsid w:val="00632C3B"/>
    <w:rsid w:val="00653A0C"/>
    <w:rsid w:val="00694D79"/>
    <w:rsid w:val="006A5DBA"/>
    <w:rsid w:val="006B1DE1"/>
    <w:rsid w:val="006B33B2"/>
    <w:rsid w:val="006B3C2A"/>
    <w:rsid w:val="006C7879"/>
    <w:rsid w:val="00736F04"/>
    <w:rsid w:val="007B42B5"/>
    <w:rsid w:val="007D4C5D"/>
    <w:rsid w:val="007E0CDC"/>
    <w:rsid w:val="00851F85"/>
    <w:rsid w:val="00865897"/>
    <w:rsid w:val="00871083"/>
    <w:rsid w:val="00873023"/>
    <w:rsid w:val="00890EBD"/>
    <w:rsid w:val="008B5D40"/>
    <w:rsid w:val="009009C1"/>
    <w:rsid w:val="00912B13"/>
    <w:rsid w:val="009224AC"/>
    <w:rsid w:val="009356BA"/>
    <w:rsid w:val="009561DA"/>
    <w:rsid w:val="009B0A63"/>
    <w:rsid w:val="009D4FE0"/>
    <w:rsid w:val="009E53F2"/>
    <w:rsid w:val="009F0B60"/>
    <w:rsid w:val="009F17B5"/>
    <w:rsid w:val="00A20F89"/>
    <w:rsid w:val="00A45379"/>
    <w:rsid w:val="00A610A4"/>
    <w:rsid w:val="00AA4823"/>
    <w:rsid w:val="00AC0D57"/>
    <w:rsid w:val="00AD0765"/>
    <w:rsid w:val="00AD5DC7"/>
    <w:rsid w:val="00AE5C5C"/>
    <w:rsid w:val="00AE6DDE"/>
    <w:rsid w:val="00B06D05"/>
    <w:rsid w:val="00B1405F"/>
    <w:rsid w:val="00B25D84"/>
    <w:rsid w:val="00B3576D"/>
    <w:rsid w:val="00B40796"/>
    <w:rsid w:val="00B43C09"/>
    <w:rsid w:val="00B563A7"/>
    <w:rsid w:val="00B85653"/>
    <w:rsid w:val="00BA5496"/>
    <w:rsid w:val="00BB1ADA"/>
    <w:rsid w:val="00BB6EB1"/>
    <w:rsid w:val="00BC43AA"/>
    <w:rsid w:val="00BE57D7"/>
    <w:rsid w:val="00C01701"/>
    <w:rsid w:val="00C2035B"/>
    <w:rsid w:val="00C26C21"/>
    <w:rsid w:val="00C46133"/>
    <w:rsid w:val="00C57D33"/>
    <w:rsid w:val="00C720DA"/>
    <w:rsid w:val="00CC5448"/>
    <w:rsid w:val="00CE5AD2"/>
    <w:rsid w:val="00CF4F00"/>
    <w:rsid w:val="00D00827"/>
    <w:rsid w:val="00D10D5F"/>
    <w:rsid w:val="00D22E79"/>
    <w:rsid w:val="00D67B7B"/>
    <w:rsid w:val="00DA08F8"/>
    <w:rsid w:val="00DA6E32"/>
    <w:rsid w:val="00E120EC"/>
    <w:rsid w:val="00E1225E"/>
    <w:rsid w:val="00E431BD"/>
    <w:rsid w:val="00E51459"/>
    <w:rsid w:val="00EC2EE4"/>
    <w:rsid w:val="00ED14C1"/>
    <w:rsid w:val="00ED2482"/>
    <w:rsid w:val="00ED6EDC"/>
    <w:rsid w:val="00EF4B9D"/>
    <w:rsid w:val="00F10138"/>
    <w:rsid w:val="00F13B00"/>
    <w:rsid w:val="00F2217B"/>
    <w:rsid w:val="00F23725"/>
    <w:rsid w:val="00F304DA"/>
    <w:rsid w:val="00F34E05"/>
    <w:rsid w:val="00F46DA6"/>
    <w:rsid w:val="00F60A20"/>
    <w:rsid w:val="00F65EB4"/>
    <w:rsid w:val="00F6799C"/>
    <w:rsid w:val="00F7103C"/>
    <w:rsid w:val="00F73B5D"/>
    <w:rsid w:val="00F748A1"/>
    <w:rsid w:val="00F81340"/>
    <w:rsid w:val="00F96124"/>
    <w:rsid w:val="00FB59AC"/>
    <w:rsid w:val="00FC01FD"/>
    <w:rsid w:val="00FD12E4"/>
    <w:rsid w:val="00FE3ABB"/>
    <w:rsid w:val="00FE5701"/>
    <w:rsid w:val="02145E23"/>
    <w:rsid w:val="031E0128"/>
    <w:rsid w:val="03801FAA"/>
    <w:rsid w:val="03818956"/>
    <w:rsid w:val="03A04DE7"/>
    <w:rsid w:val="03DD1006"/>
    <w:rsid w:val="03F40BA6"/>
    <w:rsid w:val="04B1FE50"/>
    <w:rsid w:val="04B9D189"/>
    <w:rsid w:val="052D2342"/>
    <w:rsid w:val="05409B2C"/>
    <w:rsid w:val="05E96B12"/>
    <w:rsid w:val="06101F9C"/>
    <w:rsid w:val="06128BB0"/>
    <w:rsid w:val="0655A1EA"/>
    <w:rsid w:val="074BA93E"/>
    <w:rsid w:val="074D7749"/>
    <w:rsid w:val="0764D19B"/>
    <w:rsid w:val="0791CDE4"/>
    <w:rsid w:val="07CD951C"/>
    <w:rsid w:val="07DDE235"/>
    <w:rsid w:val="085D7E88"/>
    <w:rsid w:val="086B08ED"/>
    <w:rsid w:val="086E84AE"/>
    <w:rsid w:val="08A9A8A2"/>
    <w:rsid w:val="092F3491"/>
    <w:rsid w:val="09302B98"/>
    <w:rsid w:val="097CA36F"/>
    <w:rsid w:val="098D42AC"/>
    <w:rsid w:val="09A79D20"/>
    <w:rsid w:val="0A2DF396"/>
    <w:rsid w:val="0A356A67"/>
    <w:rsid w:val="0A4E92C4"/>
    <w:rsid w:val="0B3F7172"/>
    <w:rsid w:val="0B951F4A"/>
    <w:rsid w:val="0BB8C362"/>
    <w:rsid w:val="0BCE6A0D"/>
    <w:rsid w:val="0BFCDF3D"/>
    <w:rsid w:val="0C781BFB"/>
    <w:rsid w:val="0C7F987F"/>
    <w:rsid w:val="0CD6C958"/>
    <w:rsid w:val="0CE88C2E"/>
    <w:rsid w:val="0D285E34"/>
    <w:rsid w:val="0D6D0B29"/>
    <w:rsid w:val="0E250CE8"/>
    <w:rsid w:val="0E2D14B9"/>
    <w:rsid w:val="0E60B3CF"/>
    <w:rsid w:val="0EE14CEB"/>
    <w:rsid w:val="0F8E01D7"/>
    <w:rsid w:val="0FCFD198"/>
    <w:rsid w:val="100DD954"/>
    <w:rsid w:val="10173C9C"/>
    <w:rsid w:val="101FDE74"/>
    <w:rsid w:val="105BCB52"/>
    <w:rsid w:val="10EA4EF1"/>
    <w:rsid w:val="10EE1C14"/>
    <w:rsid w:val="10F477D9"/>
    <w:rsid w:val="120E3E1C"/>
    <w:rsid w:val="13F5750A"/>
    <w:rsid w:val="1402FD55"/>
    <w:rsid w:val="140B87BA"/>
    <w:rsid w:val="14C8221A"/>
    <w:rsid w:val="14D8DEF8"/>
    <w:rsid w:val="15116DEE"/>
    <w:rsid w:val="1511B600"/>
    <w:rsid w:val="151CB4E5"/>
    <w:rsid w:val="1522D933"/>
    <w:rsid w:val="15320C35"/>
    <w:rsid w:val="15376612"/>
    <w:rsid w:val="15588CEA"/>
    <w:rsid w:val="15C4B465"/>
    <w:rsid w:val="171A0659"/>
    <w:rsid w:val="17406BFD"/>
    <w:rsid w:val="1761CD08"/>
    <w:rsid w:val="176293B5"/>
    <w:rsid w:val="17EB153A"/>
    <w:rsid w:val="1863D02B"/>
    <w:rsid w:val="1877636D"/>
    <w:rsid w:val="1877A24B"/>
    <w:rsid w:val="189AFC7D"/>
    <w:rsid w:val="18FC5527"/>
    <w:rsid w:val="192A99B2"/>
    <w:rsid w:val="1961E454"/>
    <w:rsid w:val="1A6FA309"/>
    <w:rsid w:val="1A98DAFC"/>
    <w:rsid w:val="1B1B638A"/>
    <w:rsid w:val="1BB0E361"/>
    <w:rsid w:val="1BB3A141"/>
    <w:rsid w:val="1BE63257"/>
    <w:rsid w:val="1C3227DD"/>
    <w:rsid w:val="1CB6412B"/>
    <w:rsid w:val="1CE5FFCC"/>
    <w:rsid w:val="1CF5A05F"/>
    <w:rsid w:val="1D42A453"/>
    <w:rsid w:val="1E2943CD"/>
    <w:rsid w:val="1E31FDAC"/>
    <w:rsid w:val="1E76F1E6"/>
    <w:rsid w:val="1E86E6F1"/>
    <w:rsid w:val="1EBFC61E"/>
    <w:rsid w:val="1EE96BA0"/>
    <w:rsid w:val="1EFB56C1"/>
    <w:rsid w:val="1F74CC73"/>
    <w:rsid w:val="1FCDCE0D"/>
    <w:rsid w:val="20A5CD2D"/>
    <w:rsid w:val="20C06043"/>
    <w:rsid w:val="222078E5"/>
    <w:rsid w:val="227FD06B"/>
    <w:rsid w:val="22969D9E"/>
    <w:rsid w:val="2368A66C"/>
    <w:rsid w:val="237734AF"/>
    <w:rsid w:val="24A951D9"/>
    <w:rsid w:val="25190476"/>
    <w:rsid w:val="26660AB3"/>
    <w:rsid w:val="2683C446"/>
    <w:rsid w:val="26B84165"/>
    <w:rsid w:val="2703F595"/>
    <w:rsid w:val="271FC983"/>
    <w:rsid w:val="277B6EE8"/>
    <w:rsid w:val="27953F38"/>
    <w:rsid w:val="279C5C1D"/>
    <w:rsid w:val="2804ABCF"/>
    <w:rsid w:val="284E1BF8"/>
    <w:rsid w:val="2873A14B"/>
    <w:rsid w:val="28BC9859"/>
    <w:rsid w:val="2975ED8F"/>
    <w:rsid w:val="2A2AE2C1"/>
    <w:rsid w:val="2A54C9A6"/>
    <w:rsid w:val="2ADD689C"/>
    <w:rsid w:val="2B4A8D87"/>
    <w:rsid w:val="2B993CED"/>
    <w:rsid w:val="2BA40FC2"/>
    <w:rsid w:val="2BC4B8E6"/>
    <w:rsid w:val="2BF09A07"/>
    <w:rsid w:val="2C06E632"/>
    <w:rsid w:val="2C0F7965"/>
    <w:rsid w:val="2C300F84"/>
    <w:rsid w:val="2C804BC4"/>
    <w:rsid w:val="2C8F04FA"/>
    <w:rsid w:val="2D0AEDFE"/>
    <w:rsid w:val="2D2079AD"/>
    <w:rsid w:val="2DDC4249"/>
    <w:rsid w:val="2E4BF2BE"/>
    <w:rsid w:val="2E7712CE"/>
    <w:rsid w:val="2EC3102A"/>
    <w:rsid w:val="2F707F9E"/>
    <w:rsid w:val="2FE82F15"/>
    <w:rsid w:val="2FF4BFE0"/>
    <w:rsid w:val="2FFA200E"/>
    <w:rsid w:val="302F9914"/>
    <w:rsid w:val="310C4FFF"/>
    <w:rsid w:val="3125785C"/>
    <w:rsid w:val="31343237"/>
    <w:rsid w:val="31CCB469"/>
    <w:rsid w:val="320E51FB"/>
    <w:rsid w:val="3273852B"/>
    <w:rsid w:val="32C148BD"/>
    <w:rsid w:val="33475E76"/>
    <w:rsid w:val="33AA225C"/>
    <w:rsid w:val="33C23A58"/>
    <w:rsid w:val="345D191E"/>
    <w:rsid w:val="347EE968"/>
    <w:rsid w:val="34A51324"/>
    <w:rsid w:val="34C6228F"/>
    <w:rsid w:val="350743AF"/>
    <w:rsid w:val="356B9B2C"/>
    <w:rsid w:val="35DEC503"/>
    <w:rsid w:val="35F8E97F"/>
    <w:rsid w:val="36126A10"/>
    <w:rsid w:val="3641BC7B"/>
    <w:rsid w:val="364FF631"/>
    <w:rsid w:val="36B1D044"/>
    <w:rsid w:val="36D05CE7"/>
    <w:rsid w:val="385747E8"/>
    <w:rsid w:val="3924F0D4"/>
    <w:rsid w:val="394889E4"/>
    <w:rsid w:val="39A39087"/>
    <w:rsid w:val="3A152C35"/>
    <w:rsid w:val="3A990DC9"/>
    <w:rsid w:val="3AB23626"/>
    <w:rsid w:val="3ADD22E6"/>
    <w:rsid w:val="3B95A849"/>
    <w:rsid w:val="3BFE79D8"/>
    <w:rsid w:val="3C353C5B"/>
    <w:rsid w:val="3C69BC3C"/>
    <w:rsid w:val="3C9D5FFA"/>
    <w:rsid w:val="3E5ABDC7"/>
    <w:rsid w:val="3EB00796"/>
    <w:rsid w:val="3EBCBADB"/>
    <w:rsid w:val="3EFC5C01"/>
    <w:rsid w:val="3F361A9A"/>
    <w:rsid w:val="3FC96F48"/>
    <w:rsid w:val="40251950"/>
    <w:rsid w:val="402DCF04"/>
    <w:rsid w:val="4118141C"/>
    <w:rsid w:val="41780F62"/>
    <w:rsid w:val="419878DC"/>
    <w:rsid w:val="42118AB1"/>
    <w:rsid w:val="42130F8E"/>
    <w:rsid w:val="421636BC"/>
    <w:rsid w:val="42708098"/>
    <w:rsid w:val="4327A2EB"/>
    <w:rsid w:val="43BC7325"/>
    <w:rsid w:val="43C7234B"/>
    <w:rsid w:val="440C50F9"/>
    <w:rsid w:val="4453AF44"/>
    <w:rsid w:val="44755A0B"/>
    <w:rsid w:val="449142BB"/>
    <w:rsid w:val="453187F3"/>
    <w:rsid w:val="454DD77E"/>
    <w:rsid w:val="4562F3AC"/>
    <w:rsid w:val="4599F63F"/>
    <w:rsid w:val="461CEF73"/>
    <w:rsid w:val="46883AAD"/>
    <w:rsid w:val="46CD5854"/>
    <w:rsid w:val="47069FD8"/>
    <w:rsid w:val="4797B0BA"/>
    <w:rsid w:val="47C37C23"/>
    <w:rsid w:val="47FBCBED"/>
    <w:rsid w:val="4820C43F"/>
    <w:rsid w:val="48857840"/>
    <w:rsid w:val="489A946E"/>
    <w:rsid w:val="49252B8C"/>
    <w:rsid w:val="4A7065BD"/>
    <w:rsid w:val="4A8B92C9"/>
    <w:rsid w:val="4AF0AA2E"/>
    <w:rsid w:val="4C68C0FF"/>
    <w:rsid w:val="4CBD06CC"/>
    <w:rsid w:val="4CCB9B10"/>
    <w:rsid w:val="4D6E0591"/>
    <w:rsid w:val="4E50DF44"/>
    <w:rsid w:val="4F09D5F2"/>
    <w:rsid w:val="4F377E33"/>
    <w:rsid w:val="5020F42C"/>
    <w:rsid w:val="50215B62"/>
    <w:rsid w:val="5027EA1F"/>
    <w:rsid w:val="504E5082"/>
    <w:rsid w:val="50672FFC"/>
    <w:rsid w:val="513BFC2A"/>
    <w:rsid w:val="52095C1A"/>
    <w:rsid w:val="537A6755"/>
    <w:rsid w:val="53C9FEFD"/>
    <w:rsid w:val="545F4660"/>
    <w:rsid w:val="5506ADD5"/>
    <w:rsid w:val="55790B76"/>
    <w:rsid w:val="55791776"/>
    <w:rsid w:val="55E1B537"/>
    <w:rsid w:val="55F5CA86"/>
    <w:rsid w:val="5633FEE5"/>
    <w:rsid w:val="56C4FB1E"/>
    <w:rsid w:val="56E41136"/>
    <w:rsid w:val="586C8CC3"/>
    <w:rsid w:val="58D45B6E"/>
    <w:rsid w:val="58DBA0EA"/>
    <w:rsid w:val="594BCCF6"/>
    <w:rsid w:val="597636A0"/>
    <w:rsid w:val="59B3B935"/>
    <w:rsid w:val="59D2236C"/>
    <w:rsid w:val="5A3575AB"/>
    <w:rsid w:val="5A55C892"/>
    <w:rsid w:val="5A6C1053"/>
    <w:rsid w:val="5AB9E11F"/>
    <w:rsid w:val="5AC56FAA"/>
    <w:rsid w:val="5B4D348B"/>
    <w:rsid w:val="5BD6D75B"/>
    <w:rsid w:val="5C190A36"/>
    <w:rsid w:val="5C2FA048"/>
    <w:rsid w:val="5CED4D65"/>
    <w:rsid w:val="5DA21A6F"/>
    <w:rsid w:val="5E95153B"/>
    <w:rsid w:val="5EAADE1D"/>
    <w:rsid w:val="5F27E742"/>
    <w:rsid w:val="5F67410A"/>
    <w:rsid w:val="5F98E0CD"/>
    <w:rsid w:val="5FCBB1D9"/>
    <w:rsid w:val="601A4F99"/>
    <w:rsid w:val="60469A87"/>
    <w:rsid w:val="6067C366"/>
    <w:rsid w:val="607E238C"/>
    <w:rsid w:val="60C7983E"/>
    <w:rsid w:val="60F6957B"/>
    <w:rsid w:val="6121998D"/>
    <w:rsid w:val="6202AA87"/>
    <w:rsid w:val="6219635E"/>
    <w:rsid w:val="628FCA93"/>
    <w:rsid w:val="633876C9"/>
    <w:rsid w:val="63764623"/>
    <w:rsid w:val="63FED55C"/>
    <w:rsid w:val="6457A44E"/>
    <w:rsid w:val="64C3C13A"/>
    <w:rsid w:val="64CF15D6"/>
    <w:rsid w:val="6553DCE2"/>
    <w:rsid w:val="65884AD4"/>
    <w:rsid w:val="65AFE222"/>
    <w:rsid w:val="663A0581"/>
    <w:rsid w:val="66884464"/>
    <w:rsid w:val="671BC4FC"/>
    <w:rsid w:val="673D9347"/>
    <w:rsid w:val="67A3F2B2"/>
    <w:rsid w:val="687E8D48"/>
    <w:rsid w:val="6886BEB2"/>
    <w:rsid w:val="68F9B23A"/>
    <w:rsid w:val="69561F7E"/>
    <w:rsid w:val="69CC708D"/>
    <w:rsid w:val="69D45470"/>
    <w:rsid w:val="69E1399E"/>
    <w:rsid w:val="69E61F1F"/>
    <w:rsid w:val="6A310F8D"/>
    <w:rsid w:val="6B2F10C6"/>
    <w:rsid w:val="6B37C6F9"/>
    <w:rsid w:val="6B4AD76C"/>
    <w:rsid w:val="6B879CF1"/>
    <w:rsid w:val="6BC3FC56"/>
    <w:rsid w:val="6BD729A0"/>
    <w:rsid w:val="6BD8CF7E"/>
    <w:rsid w:val="6C8B80D1"/>
    <w:rsid w:val="6CD0F5D6"/>
    <w:rsid w:val="6D26328E"/>
    <w:rsid w:val="6D882397"/>
    <w:rsid w:val="6EBEBEBF"/>
    <w:rsid w:val="6EC202EF"/>
    <w:rsid w:val="6EDD5D40"/>
    <w:rsid w:val="6EF7E666"/>
    <w:rsid w:val="6F0D3AC9"/>
    <w:rsid w:val="6FB1C74C"/>
    <w:rsid w:val="6FE803DA"/>
    <w:rsid w:val="6FEE9DBD"/>
    <w:rsid w:val="70026AC9"/>
    <w:rsid w:val="72072019"/>
    <w:rsid w:val="72AC7291"/>
    <w:rsid w:val="73BF9306"/>
    <w:rsid w:val="73FAB038"/>
    <w:rsid w:val="74EC16C5"/>
    <w:rsid w:val="75044B21"/>
    <w:rsid w:val="75239D54"/>
    <w:rsid w:val="753830F1"/>
    <w:rsid w:val="753954AC"/>
    <w:rsid w:val="75A23633"/>
    <w:rsid w:val="771F0FFC"/>
    <w:rsid w:val="78586BD0"/>
    <w:rsid w:val="786FD1B3"/>
    <w:rsid w:val="7987133F"/>
    <w:rsid w:val="79B6AAE8"/>
    <w:rsid w:val="79C08407"/>
    <w:rsid w:val="7A199626"/>
    <w:rsid w:val="7A9EB72A"/>
    <w:rsid w:val="7AD71802"/>
    <w:rsid w:val="7B5B64AE"/>
    <w:rsid w:val="7B89008A"/>
    <w:rsid w:val="7B92C9A8"/>
    <w:rsid w:val="7C294D90"/>
    <w:rsid w:val="7C966AB8"/>
    <w:rsid w:val="7CAF1DD4"/>
    <w:rsid w:val="7CEADD28"/>
    <w:rsid w:val="7D05BFED"/>
    <w:rsid w:val="7D682235"/>
    <w:rsid w:val="7D8D7E81"/>
    <w:rsid w:val="7E8F20AE"/>
    <w:rsid w:val="7EC0A14C"/>
    <w:rsid w:val="7EF6F7B2"/>
    <w:rsid w:val="7F15F7B6"/>
    <w:rsid w:val="7F73368E"/>
    <w:rsid w:val="7F92C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4A1A7B"/>
  <w15:docId w15:val="{5F135845-B973-43EF-A9FE-4312A0C221E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D2662"/>
  </w:style>
  <w:style w:type="paragraph" w:styleId="Heading1">
    <w:name w:val="heading 1"/>
    <w:basedOn w:val="Heading3"/>
    <w:next w:val="Normal"/>
    <w:qFormat/>
    <w:rsid w:val="006B3C2A"/>
    <w:pPr>
      <w:numPr>
        <w:ilvl w:val="0"/>
      </w:numPr>
      <w:outlineLvl w:val="0"/>
    </w:pPr>
  </w:style>
  <w:style w:type="paragraph" w:styleId="Heading2">
    <w:name w:val="heading 2"/>
    <w:basedOn w:val="Normal"/>
    <w:next w:val="Normal"/>
    <w:qFormat/>
    <w:rsid w:val="006B3C2A"/>
    <w:pPr>
      <w:keepNext/>
      <w:numPr>
        <w:ilvl w:val="1"/>
        <w:numId w:val="4"/>
      </w:numPr>
      <w:spacing w:before="240" w:after="60"/>
      <w:ind w:left="475"/>
      <w:outlineLvl w:val="1"/>
    </w:pPr>
    <w:rPr>
      <w:rFonts w:ascii="Arial" w:hAnsi="Arial" w:cs="Arial"/>
      <w:b/>
      <w:bCs/>
      <w:iCs/>
      <w:sz w:val="24"/>
      <w:szCs w:val="28"/>
    </w:rPr>
  </w:style>
  <w:style w:type="paragraph" w:styleId="Heading3">
    <w:name w:val="heading 3"/>
    <w:basedOn w:val="Normal"/>
    <w:next w:val="Normal"/>
    <w:autoRedefine/>
    <w:qFormat/>
    <w:rsid w:val="006B3C2A"/>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qFormat/>
    <w:rsid w:val="00196E7D"/>
    <w:pPr>
      <w:keepNext/>
      <w:numPr>
        <w:ilvl w:val="3"/>
        <w:numId w:val="3"/>
      </w:numPr>
      <w:spacing w:before="240" w:after="60"/>
      <w:outlineLvl w:val="3"/>
    </w:pPr>
    <w:rPr>
      <w:b/>
      <w:bCs/>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ainTitle" w:customStyle="1">
    <w:name w:val="Main Title"/>
    <w:basedOn w:val="Normal"/>
    <w:rsid w:val="005D2662"/>
    <w:pPr>
      <w:widowControl w:val="0"/>
      <w:spacing w:before="480" w:after="60"/>
      <w:jc w:val="center"/>
    </w:pPr>
    <w:rPr>
      <w:rFonts w:ascii="Arial" w:hAnsi="Arial"/>
      <w:b/>
      <w:kern w:val="28"/>
      <w:sz w:val="32"/>
    </w:rPr>
  </w:style>
  <w:style w:type="paragraph" w:styleId="InfoBlue" w:customStyle="1">
    <w:name w:val="InfoBlue"/>
    <w:basedOn w:val="Normal"/>
    <w:next w:val="BodyText"/>
    <w:rsid w:val="005D2662"/>
    <w:pPr>
      <w:widowControl w:val="0"/>
      <w:spacing w:after="120" w:line="240" w:lineRule="atLeast"/>
      <w:ind w:left="720"/>
    </w:pPr>
    <w:rPr>
      <w:i/>
      <w:color w:val="0000FF"/>
    </w:rPr>
  </w:style>
  <w:style w:type="paragraph" w:styleId="BodyText">
    <w:name w:val="Body Text"/>
    <w:basedOn w:val="Normal"/>
    <w:rsid w:val="005D2662"/>
    <w:pPr>
      <w:spacing w:after="120"/>
    </w:pPr>
  </w:style>
  <w:style w:type="paragraph" w:styleId="Header">
    <w:name w:val="header"/>
    <w:basedOn w:val="Normal"/>
    <w:rsid w:val="005D2662"/>
    <w:pPr>
      <w:tabs>
        <w:tab w:val="center" w:pos="4320"/>
        <w:tab w:val="right" w:pos="8640"/>
      </w:tabs>
    </w:pPr>
  </w:style>
  <w:style w:type="paragraph" w:styleId="Footer">
    <w:name w:val="footer"/>
    <w:basedOn w:val="Normal"/>
    <w:rsid w:val="005D2662"/>
    <w:pPr>
      <w:tabs>
        <w:tab w:val="center" w:pos="4320"/>
        <w:tab w:val="right" w:pos="8640"/>
      </w:tabs>
    </w:pPr>
  </w:style>
  <w:style w:type="paragraph" w:styleId="BodyText1" w:customStyle="1">
    <w:name w:val="Body Text1"/>
    <w:rsid w:val="005D2662"/>
    <w:pPr>
      <w:keepLines/>
      <w:spacing w:after="120" w:line="220" w:lineRule="atLeast"/>
    </w:pPr>
    <w:rPr>
      <w:lang w:val="en-GB"/>
    </w:rPr>
  </w:style>
  <w:style w:type="character" w:styleId="Strong">
    <w:name w:val="Strong"/>
    <w:basedOn w:val="DefaultParagraphFont"/>
    <w:qFormat/>
    <w:rsid w:val="005D2662"/>
    <w:rPr>
      <w:b/>
    </w:rPr>
  </w:style>
  <w:style w:type="character" w:styleId="PageNumber">
    <w:name w:val="page number"/>
    <w:basedOn w:val="DefaultParagraphFont"/>
    <w:rsid w:val="005D2662"/>
  </w:style>
  <w:style w:type="paragraph" w:styleId="Title">
    <w:name w:val="Title"/>
    <w:basedOn w:val="Normal"/>
    <w:next w:val="Normal"/>
    <w:qFormat/>
    <w:rsid w:val="005D2662"/>
    <w:pPr>
      <w:widowControl w:val="0"/>
      <w:jc w:val="center"/>
    </w:pPr>
    <w:rPr>
      <w:rFonts w:ascii="Arial" w:hAnsi="Arial"/>
      <w:b/>
      <w:sz w:val="36"/>
    </w:rPr>
  </w:style>
  <w:style w:type="paragraph" w:styleId="sectitile" w:customStyle="1">
    <w:name w:val="sectitile"/>
    <w:rsid w:val="005D2662"/>
    <w:pPr>
      <w:tabs>
        <w:tab w:val="right" w:leader="underscore" w:pos="10080"/>
      </w:tabs>
      <w:overflowPunct w:val="0"/>
      <w:autoSpaceDE w:val="0"/>
      <w:autoSpaceDN w:val="0"/>
      <w:adjustRightInd w:val="0"/>
      <w:jc w:val="both"/>
      <w:textAlignment w:val="baseline"/>
    </w:pPr>
    <w:rPr>
      <w:rFonts w:ascii="CG Times (W1)" w:hAnsi="CG Times (W1)"/>
      <w:b/>
    </w:rPr>
  </w:style>
  <w:style w:type="paragraph" w:styleId="Tabletext" w:customStyle="1">
    <w:name w:val="Tabletext"/>
    <w:basedOn w:val="Normal"/>
    <w:rsid w:val="005D2662"/>
    <w:pPr>
      <w:keepLines/>
      <w:widowControl w:val="0"/>
      <w:spacing w:after="120" w:line="240" w:lineRule="atLeast"/>
    </w:pPr>
  </w:style>
  <w:style w:type="paragraph" w:styleId="TableText0" w:customStyle="1">
    <w:name w:val="Table Text"/>
    <w:basedOn w:val="Normal"/>
    <w:rsid w:val="005D2662"/>
    <w:rPr>
      <w:rFonts w:ascii="Arial" w:hAnsi="Arial"/>
      <w:noProof/>
    </w:rPr>
  </w:style>
  <w:style w:type="paragraph" w:styleId="DocumentMap">
    <w:name w:val="Document Map"/>
    <w:basedOn w:val="Normal"/>
    <w:semiHidden/>
    <w:rsid w:val="005D2662"/>
    <w:pPr>
      <w:shd w:val="clear" w:color="auto" w:fill="000080"/>
    </w:pPr>
    <w:rPr>
      <w:rFonts w:ascii="Tahoma" w:hAnsi="Tahoma" w:cs="Tahoma"/>
    </w:rPr>
  </w:style>
  <w:style w:type="paragraph" w:styleId="TOC1">
    <w:name w:val="toc 1"/>
    <w:basedOn w:val="Normal"/>
    <w:next w:val="Normal"/>
    <w:autoRedefine/>
    <w:uiPriority w:val="39"/>
    <w:qFormat/>
    <w:rsid w:val="005D2662"/>
    <w:pPr>
      <w:spacing w:before="120" w:after="120"/>
    </w:pPr>
    <w:rPr>
      <w:rFonts w:ascii="Calibri" w:hAnsi="Calibri" w:cs="Calibri"/>
      <w:b/>
      <w:bCs/>
      <w:caps/>
    </w:rPr>
  </w:style>
  <w:style w:type="paragraph" w:styleId="TOC2">
    <w:name w:val="toc 2"/>
    <w:basedOn w:val="Normal"/>
    <w:next w:val="Normal"/>
    <w:autoRedefine/>
    <w:uiPriority w:val="39"/>
    <w:qFormat/>
    <w:rsid w:val="005D2662"/>
    <w:pPr>
      <w:ind w:left="200"/>
    </w:pPr>
    <w:rPr>
      <w:rFonts w:ascii="Calibri" w:hAnsi="Calibri" w:cs="Calibri"/>
      <w:smallCaps/>
    </w:rPr>
  </w:style>
  <w:style w:type="paragraph" w:styleId="TOC3">
    <w:name w:val="toc 3"/>
    <w:basedOn w:val="Normal"/>
    <w:next w:val="Normal"/>
    <w:autoRedefine/>
    <w:uiPriority w:val="39"/>
    <w:qFormat/>
    <w:rsid w:val="005062FD"/>
    <w:pPr>
      <w:ind w:left="400"/>
    </w:pPr>
    <w:rPr>
      <w:rFonts w:ascii="Calibri" w:hAnsi="Calibri" w:cs="Calibri"/>
      <w:i/>
      <w:iCs/>
    </w:rPr>
  </w:style>
  <w:style w:type="paragraph" w:styleId="TOC4">
    <w:name w:val="toc 4"/>
    <w:basedOn w:val="Normal"/>
    <w:next w:val="Normal"/>
    <w:autoRedefine/>
    <w:semiHidden/>
    <w:rsid w:val="005D2662"/>
    <w:pPr>
      <w:ind w:left="600"/>
    </w:pPr>
    <w:rPr>
      <w:rFonts w:ascii="Calibri" w:hAnsi="Calibri" w:cs="Calibri"/>
      <w:sz w:val="18"/>
      <w:szCs w:val="18"/>
    </w:rPr>
  </w:style>
  <w:style w:type="paragraph" w:styleId="TOC5">
    <w:name w:val="toc 5"/>
    <w:basedOn w:val="Normal"/>
    <w:next w:val="Normal"/>
    <w:autoRedefine/>
    <w:semiHidden/>
    <w:rsid w:val="005D2662"/>
    <w:pPr>
      <w:ind w:left="800"/>
    </w:pPr>
    <w:rPr>
      <w:rFonts w:ascii="Calibri" w:hAnsi="Calibri" w:cs="Calibri"/>
      <w:sz w:val="18"/>
      <w:szCs w:val="18"/>
    </w:rPr>
  </w:style>
  <w:style w:type="paragraph" w:styleId="TOC6">
    <w:name w:val="toc 6"/>
    <w:basedOn w:val="Normal"/>
    <w:next w:val="Normal"/>
    <w:autoRedefine/>
    <w:semiHidden/>
    <w:rsid w:val="005D2662"/>
    <w:pPr>
      <w:ind w:left="1000"/>
    </w:pPr>
    <w:rPr>
      <w:rFonts w:ascii="Calibri" w:hAnsi="Calibri" w:cs="Calibri"/>
      <w:sz w:val="18"/>
      <w:szCs w:val="18"/>
    </w:rPr>
  </w:style>
  <w:style w:type="paragraph" w:styleId="TOC7">
    <w:name w:val="toc 7"/>
    <w:basedOn w:val="Normal"/>
    <w:next w:val="Normal"/>
    <w:autoRedefine/>
    <w:semiHidden/>
    <w:rsid w:val="005D2662"/>
    <w:pPr>
      <w:ind w:left="1200"/>
    </w:pPr>
    <w:rPr>
      <w:rFonts w:ascii="Calibri" w:hAnsi="Calibri" w:cs="Calibri"/>
      <w:sz w:val="18"/>
      <w:szCs w:val="18"/>
    </w:rPr>
  </w:style>
  <w:style w:type="paragraph" w:styleId="TOC8">
    <w:name w:val="toc 8"/>
    <w:basedOn w:val="Normal"/>
    <w:next w:val="Normal"/>
    <w:autoRedefine/>
    <w:semiHidden/>
    <w:rsid w:val="005D2662"/>
    <w:pPr>
      <w:ind w:left="1400"/>
    </w:pPr>
    <w:rPr>
      <w:rFonts w:ascii="Calibri" w:hAnsi="Calibri" w:cs="Calibri"/>
      <w:sz w:val="18"/>
      <w:szCs w:val="18"/>
    </w:rPr>
  </w:style>
  <w:style w:type="paragraph" w:styleId="TOC9">
    <w:name w:val="toc 9"/>
    <w:basedOn w:val="Normal"/>
    <w:next w:val="Normal"/>
    <w:autoRedefine/>
    <w:semiHidden/>
    <w:rsid w:val="005D2662"/>
    <w:pPr>
      <w:ind w:left="1600"/>
    </w:pPr>
    <w:rPr>
      <w:rFonts w:ascii="Calibri" w:hAnsi="Calibri" w:cs="Calibri"/>
      <w:sz w:val="18"/>
      <w:szCs w:val="18"/>
    </w:rPr>
  </w:style>
  <w:style w:type="character" w:styleId="Hyperlink">
    <w:name w:val="Hyperlink"/>
    <w:basedOn w:val="DefaultParagraphFont"/>
    <w:uiPriority w:val="99"/>
    <w:rsid w:val="005D2662"/>
    <w:rPr>
      <w:color w:val="0000FF"/>
      <w:u w:val="single"/>
    </w:rPr>
  </w:style>
  <w:style w:type="paragraph" w:styleId="BodyTextIndent">
    <w:name w:val="Body Text Indent"/>
    <w:basedOn w:val="Normal"/>
    <w:link w:val="BodyTextIndentChar"/>
    <w:rsid w:val="00312430"/>
    <w:pPr>
      <w:spacing w:after="120"/>
      <w:ind w:left="360"/>
    </w:pPr>
  </w:style>
  <w:style w:type="character" w:styleId="BodyTextIndentChar" w:customStyle="1">
    <w:name w:val="Body Text Indent Char"/>
    <w:basedOn w:val="DefaultParagraphFont"/>
    <w:link w:val="BodyTextIndent"/>
    <w:rsid w:val="00312430"/>
  </w:style>
  <w:style w:type="paragraph" w:styleId="BodyTextIndent2">
    <w:name w:val="Body Text Indent 2"/>
    <w:basedOn w:val="Normal"/>
    <w:link w:val="BodyTextIndent2Char"/>
    <w:rsid w:val="00312430"/>
    <w:pPr>
      <w:spacing w:after="120" w:line="480" w:lineRule="auto"/>
      <w:ind w:left="360"/>
    </w:pPr>
  </w:style>
  <w:style w:type="character" w:styleId="BodyTextIndent2Char" w:customStyle="1">
    <w:name w:val="Body Text Indent 2 Char"/>
    <w:basedOn w:val="DefaultParagraphFont"/>
    <w:link w:val="BodyTextIndent2"/>
    <w:rsid w:val="00312430"/>
  </w:style>
  <w:style w:type="paragraph" w:styleId="para3" w:customStyle="1">
    <w:name w:val="para3"/>
    <w:basedOn w:val="Normal"/>
    <w:rsid w:val="00312430"/>
    <w:pPr>
      <w:suppressAutoHyphens/>
      <w:spacing w:line="260" w:lineRule="atLeast"/>
      <w:ind w:left="720"/>
      <w:jc w:val="both"/>
    </w:pPr>
    <w:rPr>
      <w:rFonts w:ascii="Arial" w:hAnsi="Arial"/>
      <w:lang w:eastAsia="ar-SA"/>
    </w:rPr>
  </w:style>
  <w:style w:type="numbering" w:styleId="Style1" w:customStyle="1">
    <w:name w:val="Style1"/>
    <w:rsid w:val="005062FD"/>
    <w:pPr>
      <w:numPr>
        <w:numId w:val="1"/>
      </w:numPr>
    </w:pPr>
  </w:style>
  <w:style w:type="numbering" w:styleId="Headings" w:customStyle="1">
    <w:name w:val="Headings"/>
    <w:rsid w:val="00196E7D"/>
    <w:pPr>
      <w:numPr>
        <w:numId w:val="2"/>
      </w:numPr>
    </w:pPr>
  </w:style>
  <w:style w:type="numbering" w:styleId="Headings2" w:customStyle="1">
    <w:name w:val="Headings2"/>
    <w:rsid w:val="006B3C2A"/>
    <w:pPr>
      <w:numPr>
        <w:numId w:val="4"/>
      </w:numPr>
    </w:pPr>
  </w:style>
  <w:style w:type="paragraph" w:styleId="TOCHeading">
    <w:name w:val="TOC Heading"/>
    <w:basedOn w:val="Heading1"/>
    <w:next w:val="Normal"/>
    <w:uiPriority w:val="39"/>
    <w:semiHidden/>
    <w:unhideWhenUsed/>
    <w:qFormat/>
    <w:rsid w:val="00653A0C"/>
    <w:pPr>
      <w:keepLines/>
      <w:numPr>
        <w:numId w:val="0"/>
      </w:numPr>
      <w:spacing w:before="480" w:after="0" w:line="276" w:lineRule="auto"/>
      <w:outlineLvl w:val="9"/>
    </w:pPr>
    <w:rPr>
      <w:rFonts w:ascii="Cambria" w:hAnsi="Cambria" w:cs="Times New Roman"/>
      <w:color w:val="365F91"/>
      <w:sz w:val="28"/>
      <w:szCs w:val="28"/>
    </w:rPr>
  </w:style>
  <w:style w:type="paragraph" w:styleId="BalloonText">
    <w:name w:val="Balloon Text"/>
    <w:basedOn w:val="Normal"/>
    <w:link w:val="BalloonTextChar"/>
    <w:rsid w:val="00653A0C"/>
    <w:rPr>
      <w:rFonts w:ascii="Tahoma" w:hAnsi="Tahoma" w:cs="Tahoma"/>
      <w:sz w:val="16"/>
      <w:szCs w:val="16"/>
    </w:rPr>
  </w:style>
  <w:style w:type="character" w:styleId="BalloonTextChar" w:customStyle="1">
    <w:name w:val="Balloon Text Char"/>
    <w:basedOn w:val="DefaultParagraphFont"/>
    <w:link w:val="BalloonText"/>
    <w:rsid w:val="00653A0C"/>
    <w:rPr>
      <w:rFonts w:ascii="Tahoma" w:hAnsi="Tahoma" w:cs="Tahoma"/>
      <w:sz w:val="16"/>
      <w:szCs w:val="16"/>
    </w:rPr>
  </w:style>
  <w:style w:type="paragraph" w:styleId="Default" w:customStyle="1">
    <w:name w:val="Default"/>
    <w:rsid w:val="00BE57D7"/>
    <w:pPr>
      <w:autoSpaceDE w:val="0"/>
      <w:autoSpaceDN w:val="0"/>
      <w:adjustRightInd w:val="0"/>
    </w:pPr>
    <w:rPr>
      <w:color w:val="000000"/>
      <w:sz w:val="24"/>
      <w:szCs w:val="24"/>
    </w:rPr>
  </w:style>
  <w:style w:type="character" w:styleId="FollowedHyperlink">
    <w:name w:val="FollowedHyperlink"/>
    <w:basedOn w:val="DefaultParagraphFont"/>
    <w:semiHidden/>
    <w:unhideWhenUsed/>
    <w:rsid w:val="00C720DA"/>
    <w:rPr>
      <w:color w:val="800080" w:themeColor="followed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446461">
      <w:bodyDiv w:val="1"/>
      <w:marLeft w:val="0"/>
      <w:marRight w:val="0"/>
      <w:marTop w:val="0"/>
      <w:marBottom w:val="0"/>
      <w:divBdr>
        <w:top w:val="none" w:sz="0" w:space="0" w:color="auto"/>
        <w:left w:val="none" w:sz="0" w:space="0" w:color="auto"/>
        <w:bottom w:val="none" w:sz="0" w:space="0" w:color="auto"/>
        <w:right w:val="none" w:sz="0" w:space="0" w:color="auto"/>
      </w:divBdr>
      <w:divsChild>
        <w:div w:id="1612319072">
          <w:marLeft w:val="0"/>
          <w:marRight w:val="0"/>
          <w:marTop w:val="0"/>
          <w:marBottom w:val="0"/>
          <w:divBdr>
            <w:top w:val="none" w:sz="0" w:space="0" w:color="auto"/>
            <w:left w:val="none" w:sz="0" w:space="0" w:color="auto"/>
            <w:bottom w:val="none" w:sz="0" w:space="0" w:color="auto"/>
            <w:right w:val="none" w:sz="0" w:space="0" w:color="auto"/>
          </w:divBdr>
          <w:divsChild>
            <w:div w:id="910508956">
              <w:marLeft w:val="0"/>
              <w:marRight w:val="0"/>
              <w:marTop w:val="0"/>
              <w:marBottom w:val="0"/>
              <w:divBdr>
                <w:top w:val="none" w:sz="0" w:space="0" w:color="auto"/>
                <w:left w:val="none" w:sz="0" w:space="0" w:color="auto"/>
                <w:bottom w:val="none" w:sz="0" w:space="0" w:color="auto"/>
                <w:right w:val="none" w:sz="0" w:space="0" w:color="auto"/>
              </w:divBdr>
              <w:divsChild>
                <w:div w:id="182728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746672">
      <w:bodyDiv w:val="1"/>
      <w:marLeft w:val="0"/>
      <w:marRight w:val="0"/>
      <w:marTop w:val="0"/>
      <w:marBottom w:val="0"/>
      <w:divBdr>
        <w:top w:val="none" w:sz="0" w:space="0" w:color="auto"/>
        <w:left w:val="none" w:sz="0" w:space="0" w:color="auto"/>
        <w:bottom w:val="none" w:sz="0" w:space="0" w:color="auto"/>
        <w:right w:val="none" w:sz="0" w:space="0" w:color="auto"/>
      </w:divBdr>
      <w:divsChild>
        <w:div w:id="304166264">
          <w:marLeft w:val="0"/>
          <w:marRight w:val="0"/>
          <w:marTop w:val="0"/>
          <w:marBottom w:val="0"/>
          <w:divBdr>
            <w:top w:val="none" w:sz="0" w:space="0" w:color="auto"/>
            <w:left w:val="none" w:sz="0" w:space="0" w:color="auto"/>
            <w:bottom w:val="none" w:sz="0" w:space="0" w:color="auto"/>
            <w:right w:val="none" w:sz="0" w:space="0" w:color="auto"/>
          </w:divBdr>
          <w:divsChild>
            <w:div w:id="406417683">
              <w:marLeft w:val="0"/>
              <w:marRight w:val="0"/>
              <w:marTop w:val="0"/>
              <w:marBottom w:val="0"/>
              <w:divBdr>
                <w:top w:val="none" w:sz="0" w:space="0" w:color="auto"/>
                <w:left w:val="none" w:sz="0" w:space="0" w:color="auto"/>
                <w:bottom w:val="none" w:sz="0" w:space="0" w:color="auto"/>
                <w:right w:val="none" w:sz="0" w:space="0" w:color="auto"/>
              </w:divBdr>
              <w:divsChild>
                <w:div w:id="77883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footer" Target="footer4.xml" Id="rId21"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header" Target="header4.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fontTable" Target="fontTable.xml" Id="rId22" /><Relationship Type="http://schemas.openxmlformats.org/officeDocument/2006/relationships/image" Target="/media/image.png" Id="R28a95004904146fd" /><Relationship Type="http://schemas.openxmlformats.org/officeDocument/2006/relationships/image" Target="/media/image2.png" Id="Ra3ba08b008694cc4" /><Relationship Type="http://schemas.openxmlformats.org/officeDocument/2006/relationships/image" Target="/media/image3.png" Id="Rb117d9f469b449bb" /><Relationship Type="http://schemas.openxmlformats.org/officeDocument/2006/relationships/image" Target="/media/image4.png" Id="R1c4bea14bd8144f1" /><Relationship Type="http://schemas.openxmlformats.org/officeDocument/2006/relationships/image" Target="/media/image5.png" Id="R767b5a9c01a0424b" /></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R50998\Downloads\QT_HLD%20&amp;%20LL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0F2D14518B5045B0D90F64D5BF74B7" ma:contentTypeVersion="7" ma:contentTypeDescription="Create a new document." ma:contentTypeScope="" ma:versionID="0323fa2ca1e79cf6956f29dd7b1b616a">
  <xsd:schema xmlns:xsd="http://www.w3.org/2001/XMLSchema" xmlns:xs="http://www.w3.org/2001/XMLSchema" xmlns:p="http://schemas.microsoft.com/office/2006/metadata/properties" xmlns:ns2="023f1dae-eefa-4464-9427-685eeabbe412" targetNamespace="http://schemas.microsoft.com/office/2006/metadata/properties" ma:root="true" ma:fieldsID="4b46cb64d1d3339cecd6399b322d2ff3" ns2:_="">
    <xsd:import namespace="023f1dae-eefa-4464-9427-685eeabbe41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3f1dae-eefa-4464-9427-685eeabbe4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23f1dae-eefa-4464-9427-685eeabbe412">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489F58-C4AE-47DB-A0CD-0D7C67394798}"/>
</file>

<file path=customXml/itemProps2.xml><?xml version="1.0" encoding="utf-8"?>
<ds:datastoreItem xmlns:ds="http://schemas.openxmlformats.org/officeDocument/2006/customXml" ds:itemID="{7669F204-B106-4FEB-A58A-C2D0B158F8A2}">
  <ds:schemaRefs>
    <ds:schemaRef ds:uri="http://schemas.openxmlformats.org/officeDocument/2006/bibliography"/>
  </ds:schemaRefs>
</ds:datastoreItem>
</file>

<file path=customXml/itemProps3.xml><?xml version="1.0" encoding="utf-8"?>
<ds:datastoreItem xmlns:ds="http://schemas.openxmlformats.org/officeDocument/2006/customXml" ds:itemID="{5DFC9CD3-21DA-4A9A-BA88-55666EEBCDE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2FC73CD-DED2-4B66-B3AF-F7894DD42DE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QT_HLD &amp; LLD</ap:Template>
  <ap:Application>Microsoft Word for the web</ap:Application>
  <ap:DocSecurity>0</ap:DocSecurity>
  <ap:ScaleCrop>false</ap:ScaleCrop>
  <ap:Company>Capgemini India Private Limited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Capgemini Technology Services India Ltd</dc:title>
  <dc:creator>K Krithigalakshmi</dc:creator>
  <keywords>QT_HLD &amp; LLD</keywords>
  <lastModifiedBy>Singuluri Sai Vamsee Krishna[CAPG-81]</lastModifiedBy>
  <revision>10</revision>
  <dcterms:created xsi:type="dcterms:W3CDTF">2022-03-08T15:07:00.0000000Z</dcterms:created>
  <dcterms:modified xsi:type="dcterms:W3CDTF">2022-09-15T03:50:21.0399558Z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0x0101004E0F2D14518B5045B0D90F64D5BF74B7</vt:lpwstr>
  </property>
  <property fmtid="{D5CDD505-2E9C-101B-9397-08002B2CF9AE}" pid="3" name="MediaServiceImageTags">
    <vt:lpwstr/>
  </property>
</Properties>
</file>